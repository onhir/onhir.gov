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FC7" w:rsidRDefault="00ED5FC7"/>
    <w:tbl>
      <w:tblPr>
        <w:tblW w:w="18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0" w:author=" " w:date="2009-03-17T10:22:00Z">
          <w:tblPr>
            <w:tblW w:w="18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1350"/>
        <w:gridCol w:w="900"/>
        <w:gridCol w:w="1144"/>
        <w:gridCol w:w="1196"/>
        <w:gridCol w:w="1260"/>
        <w:gridCol w:w="1080"/>
        <w:gridCol w:w="1080"/>
        <w:gridCol w:w="1080"/>
        <w:gridCol w:w="1170"/>
        <w:gridCol w:w="1350"/>
        <w:gridCol w:w="1080"/>
        <w:gridCol w:w="1260"/>
        <w:gridCol w:w="1260"/>
        <w:gridCol w:w="1260"/>
        <w:gridCol w:w="1260"/>
        <w:gridCol w:w="1260"/>
        <w:tblGridChange w:id="1">
          <w:tblGrid>
            <w:gridCol w:w="1144"/>
            <w:gridCol w:w="206"/>
            <w:gridCol w:w="900"/>
            <w:gridCol w:w="1144"/>
            <w:gridCol w:w="1196"/>
            <w:gridCol w:w="1260"/>
            <w:gridCol w:w="1080"/>
            <w:gridCol w:w="1080"/>
            <w:gridCol w:w="1080"/>
            <w:gridCol w:w="1170"/>
            <w:gridCol w:w="1350"/>
            <w:gridCol w:w="1080"/>
            <w:gridCol w:w="1260"/>
            <w:gridCol w:w="1260"/>
            <w:gridCol w:w="1260"/>
            <w:gridCol w:w="1260"/>
            <w:gridCol w:w="1260"/>
          </w:tblGrid>
        </w:tblGridChange>
      </w:tblGrid>
      <w:tr w:rsidR="00ED5FC7" w:rsidTr="009A7A5E">
        <w:trPr>
          <w:trHeight w:val="2894"/>
          <w:trPrChange w:id="2" w:author=" " w:date="2009-03-17T10:22:00Z">
            <w:trPr>
              <w:trHeight w:val="2894"/>
            </w:trPr>
          </w:trPrChange>
        </w:trPr>
        <w:tc>
          <w:tcPr>
            <w:tcW w:w="1350" w:type="dxa"/>
            <w:shd w:val="clear" w:color="auto" w:fill="CCECFF"/>
            <w:tcPrChange w:id="3" w:author=" " w:date="2009-03-17T10:22:00Z">
              <w:tcPr>
                <w:tcW w:w="1144" w:type="dxa"/>
                <w:shd w:val="clear" w:color="auto" w:fill="CCECFF"/>
              </w:tcPr>
            </w:tcPrChange>
          </w:tcPr>
          <w:p w:rsidR="00716DD8" w:rsidRDefault="00716DD8">
            <w:pPr>
              <w:rPr>
                <w:ins w:id="4" w:author="Diane" w:date="2010-12-16T07:12:00Z"/>
                <w:bCs/>
                <w:sz w:val="18"/>
                <w:szCs w:val="18"/>
              </w:rPr>
            </w:pPr>
          </w:p>
          <w:p w:rsidR="00ED5FC7" w:rsidRDefault="00ED5FC7">
            <w:pPr>
              <w:rPr>
                <w:ins w:id="5" w:author=" " w:date="2008-03-31T13:41:00Z"/>
                <w:bCs/>
                <w:sz w:val="18"/>
                <w:szCs w:val="18"/>
              </w:rPr>
            </w:pPr>
            <w:r>
              <w:rPr>
                <w:bCs/>
                <w:sz w:val="18"/>
                <w:szCs w:val="18"/>
              </w:rPr>
              <w:t xml:space="preserve">Updated Date:  </w:t>
            </w:r>
          </w:p>
          <w:p w:rsidR="00ED5FC7" w:rsidRDefault="001A7842" w:rsidP="00CB3B15">
            <w:pPr>
              <w:numPr>
                <w:ins w:id="6" w:author=" " w:date="2008-05-29T13:09:00Z"/>
              </w:numPr>
              <w:rPr>
                <w:bCs/>
                <w:sz w:val="18"/>
                <w:szCs w:val="18"/>
              </w:rPr>
            </w:pPr>
            <w:r>
              <w:rPr>
                <w:bCs/>
                <w:sz w:val="18"/>
                <w:szCs w:val="18"/>
              </w:rPr>
              <w:t>Sept 2015</w:t>
            </w:r>
          </w:p>
        </w:tc>
        <w:tc>
          <w:tcPr>
            <w:tcW w:w="900" w:type="dxa"/>
            <w:shd w:val="clear" w:color="auto" w:fill="CCECFF"/>
            <w:tcPrChange w:id="7" w:author=" " w:date="2009-03-17T10:22:00Z">
              <w:tcPr>
                <w:tcW w:w="1106" w:type="dxa"/>
                <w:gridSpan w:val="2"/>
                <w:shd w:val="clear" w:color="auto" w:fill="CCECFF"/>
              </w:tcPr>
            </w:tcPrChange>
          </w:tcPr>
          <w:p w:rsidR="00716DD8" w:rsidRDefault="00716DD8">
            <w:pPr>
              <w:rPr>
                <w:ins w:id="8" w:author="Diane" w:date="2010-12-16T07:12:00Z"/>
                <w:sz w:val="18"/>
                <w:szCs w:val="18"/>
              </w:rPr>
            </w:pPr>
          </w:p>
          <w:p w:rsidR="00ED5FC7" w:rsidRDefault="00ED5FC7">
            <w:pPr>
              <w:rPr>
                <w:sz w:val="18"/>
                <w:szCs w:val="18"/>
              </w:rPr>
            </w:pPr>
            <w:r>
              <w:rPr>
                <w:sz w:val="18"/>
                <w:szCs w:val="18"/>
              </w:rPr>
              <w:t>Number of Employees requiring PIV credentials*</w:t>
            </w:r>
          </w:p>
        </w:tc>
        <w:tc>
          <w:tcPr>
            <w:tcW w:w="1144" w:type="dxa"/>
            <w:shd w:val="clear" w:color="auto" w:fill="CCECFF"/>
            <w:tcPrChange w:id="9" w:author=" " w:date="2009-03-17T10:22:00Z">
              <w:tcPr>
                <w:tcW w:w="1144" w:type="dxa"/>
                <w:shd w:val="clear" w:color="auto" w:fill="CCECFF"/>
              </w:tcPr>
            </w:tcPrChange>
          </w:tcPr>
          <w:p w:rsidR="00ED5FC7" w:rsidRDefault="00ED5FC7">
            <w:pPr>
              <w:rPr>
                <w:sz w:val="18"/>
                <w:szCs w:val="18"/>
              </w:rPr>
            </w:pPr>
            <w:r>
              <w:rPr>
                <w:sz w:val="18"/>
                <w:szCs w:val="18"/>
              </w:rPr>
              <w:t>Number of Employees requiring a NACI (or at least equivalent) that have not previously undergone a background check*</w:t>
            </w:r>
          </w:p>
        </w:tc>
        <w:tc>
          <w:tcPr>
            <w:tcW w:w="1196" w:type="dxa"/>
            <w:shd w:val="clear" w:color="auto" w:fill="CCECFF"/>
            <w:tcPrChange w:id="10" w:author=" " w:date="2009-03-17T10:22:00Z">
              <w:tcPr>
                <w:tcW w:w="1196" w:type="dxa"/>
                <w:shd w:val="clear" w:color="auto" w:fill="CCECFF"/>
              </w:tcPr>
            </w:tcPrChange>
          </w:tcPr>
          <w:p w:rsidR="00ED5FC7" w:rsidRDefault="00ED5FC7">
            <w:pPr>
              <w:rPr>
                <w:sz w:val="18"/>
                <w:szCs w:val="18"/>
              </w:rPr>
            </w:pPr>
            <w:r>
              <w:rPr>
                <w:sz w:val="18"/>
                <w:szCs w:val="18"/>
              </w:rPr>
              <w:t>Number of Employees requiring a NACI (or at least equivalent) with background investigation in process*</w:t>
            </w:r>
          </w:p>
          <w:p w:rsidR="00ED5FC7" w:rsidRDefault="00ED5FC7">
            <w:pPr>
              <w:rPr>
                <w:sz w:val="18"/>
                <w:szCs w:val="18"/>
              </w:rPr>
            </w:pPr>
          </w:p>
        </w:tc>
        <w:tc>
          <w:tcPr>
            <w:tcW w:w="1260" w:type="dxa"/>
            <w:shd w:val="clear" w:color="auto" w:fill="CCECFF"/>
            <w:tcPrChange w:id="11" w:author=" " w:date="2009-03-17T10:22:00Z">
              <w:tcPr>
                <w:tcW w:w="1260" w:type="dxa"/>
                <w:shd w:val="clear" w:color="auto" w:fill="CCECFF"/>
              </w:tcPr>
            </w:tcPrChange>
          </w:tcPr>
          <w:p w:rsidR="00ED5FC7" w:rsidRDefault="00ED5FC7">
            <w:pPr>
              <w:rPr>
                <w:sz w:val="18"/>
                <w:szCs w:val="18"/>
              </w:rPr>
            </w:pPr>
            <w:r>
              <w:rPr>
                <w:sz w:val="18"/>
                <w:szCs w:val="18"/>
              </w:rPr>
              <w:t>Number of Employees with completed/ adjudicated NACI (or equivalent background investigation)*</w:t>
            </w:r>
          </w:p>
        </w:tc>
        <w:tc>
          <w:tcPr>
            <w:tcW w:w="1080" w:type="dxa"/>
            <w:shd w:val="clear" w:color="auto" w:fill="CCECFF"/>
            <w:tcPrChange w:id="12" w:author=" " w:date="2009-03-17T10:22:00Z">
              <w:tcPr>
                <w:tcW w:w="1080" w:type="dxa"/>
                <w:shd w:val="clear" w:color="auto" w:fill="CCECFF"/>
              </w:tcPr>
            </w:tcPrChange>
          </w:tcPr>
          <w:p w:rsidR="00ED5FC7" w:rsidRDefault="00ED5FC7">
            <w:pPr>
              <w:rPr>
                <w:sz w:val="18"/>
                <w:szCs w:val="18"/>
              </w:rPr>
            </w:pPr>
            <w:r>
              <w:rPr>
                <w:sz w:val="18"/>
                <w:szCs w:val="18"/>
              </w:rPr>
              <w:t>Total Number of PIV credentials Issued to Employees*</w:t>
            </w:r>
          </w:p>
        </w:tc>
        <w:tc>
          <w:tcPr>
            <w:tcW w:w="1080" w:type="dxa"/>
            <w:shd w:val="clear" w:color="auto" w:fill="CCFFCC"/>
            <w:tcPrChange w:id="13" w:author=" " w:date="2009-03-17T10:22:00Z">
              <w:tcPr>
                <w:tcW w:w="1080" w:type="dxa"/>
                <w:shd w:val="clear" w:color="auto" w:fill="CCFFCC"/>
              </w:tcPr>
            </w:tcPrChange>
          </w:tcPr>
          <w:p w:rsidR="00ED5FC7" w:rsidRDefault="00ED5FC7">
            <w:pPr>
              <w:rPr>
                <w:sz w:val="18"/>
                <w:szCs w:val="18"/>
              </w:rPr>
            </w:pPr>
            <w:r>
              <w:rPr>
                <w:sz w:val="18"/>
                <w:szCs w:val="18"/>
              </w:rPr>
              <w:t>Number of Contractors requiring PIV credentials</w:t>
            </w:r>
          </w:p>
        </w:tc>
        <w:tc>
          <w:tcPr>
            <w:tcW w:w="1080" w:type="dxa"/>
            <w:shd w:val="clear" w:color="auto" w:fill="CCFFCC"/>
            <w:tcPrChange w:id="14" w:author=" " w:date="2009-03-17T10:22:00Z">
              <w:tcPr>
                <w:tcW w:w="1080" w:type="dxa"/>
                <w:shd w:val="clear" w:color="auto" w:fill="CCFFCC"/>
              </w:tcPr>
            </w:tcPrChange>
          </w:tcPr>
          <w:p w:rsidR="00ED5FC7" w:rsidRDefault="00ED5FC7">
            <w:pPr>
              <w:rPr>
                <w:sz w:val="18"/>
                <w:szCs w:val="18"/>
              </w:rPr>
            </w:pPr>
            <w:r>
              <w:rPr>
                <w:sz w:val="18"/>
                <w:szCs w:val="18"/>
              </w:rPr>
              <w:t>Number of Contractors requiring NACI (or at least equivalent) that have not previously undergone a background check</w:t>
            </w:r>
          </w:p>
        </w:tc>
        <w:tc>
          <w:tcPr>
            <w:tcW w:w="1170" w:type="dxa"/>
            <w:shd w:val="clear" w:color="auto" w:fill="CCFFCC"/>
            <w:tcPrChange w:id="15" w:author=" " w:date="2009-03-17T10:22:00Z">
              <w:tcPr>
                <w:tcW w:w="1170" w:type="dxa"/>
                <w:shd w:val="clear" w:color="auto" w:fill="CCFFCC"/>
              </w:tcPr>
            </w:tcPrChange>
          </w:tcPr>
          <w:p w:rsidR="00ED5FC7" w:rsidRDefault="00ED5FC7">
            <w:pPr>
              <w:rPr>
                <w:sz w:val="18"/>
                <w:szCs w:val="18"/>
              </w:rPr>
            </w:pPr>
            <w:r>
              <w:rPr>
                <w:sz w:val="18"/>
                <w:szCs w:val="18"/>
              </w:rPr>
              <w:t xml:space="preserve">Number of Contractors requiring a NACI (or at least equivalent) with background investigation in process  </w:t>
            </w:r>
          </w:p>
          <w:p w:rsidR="00ED5FC7" w:rsidRDefault="00ED5FC7">
            <w:pPr>
              <w:rPr>
                <w:sz w:val="18"/>
                <w:szCs w:val="18"/>
              </w:rPr>
            </w:pPr>
          </w:p>
        </w:tc>
        <w:tc>
          <w:tcPr>
            <w:tcW w:w="1350" w:type="dxa"/>
            <w:shd w:val="clear" w:color="auto" w:fill="CCFFCC"/>
            <w:tcPrChange w:id="16" w:author=" " w:date="2009-03-17T10:22:00Z">
              <w:tcPr>
                <w:tcW w:w="1350" w:type="dxa"/>
                <w:shd w:val="clear" w:color="auto" w:fill="CCFFCC"/>
              </w:tcPr>
            </w:tcPrChange>
          </w:tcPr>
          <w:p w:rsidR="00ED5FC7" w:rsidRDefault="00ED5FC7">
            <w:pPr>
              <w:rPr>
                <w:sz w:val="18"/>
                <w:szCs w:val="18"/>
              </w:rPr>
            </w:pPr>
            <w:r>
              <w:rPr>
                <w:sz w:val="18"/>
                <w:szCs w:val="18"/>
              </w:rPr>
              <w:t>Number of Contractors with completed/ adjudicated NACI (or equivalent  background investigation)</w:t>
            </w:r>
          </w:p>
        </w:tc>
        <w:tc>
          <w:tcPr>
            <w:tcW w:w="1080" w:type="dxa"/>
            <w:shd w:val="clear" w:color="auto" w:fill="CCFFCC"/>
            <w:tcPrChange w:id="17" w:author=" " w:date="2009-03-17T10:22:00Z">
              <w:tcPr>
                <w:tcW w:w="1080" w:type="dxa"/>
                <w:shd w:val="clear" w:color="auto" w:fill="CCFFCC"/>
              </w:tcPr>
            </w:tcPrChange>
          </w:tcPr>
          <w:p w:rsidR="00ED5FC7" w:rsidRDefault="00ED5FC7">
            <w:pPr>
              <w:rPr>
                <w:sz w:val="18"/>
                <w:szCs w:val="18"/>
              </w:rPr>
            </w:pPr>
            <w:r>
              <w:rPr>
                <w:sz w:val="18"/>
                <w:szCs w:val="18"/>
              </w:rPr>
              <w:t>Total Number of PIV credentials Issued to Contractors</w:t>
            </w:r>
          </w:p>
        </w:tc>
        <w:tc>
          <w:tcPr>
            <w:tcW w:w="1260" w:type="dxa"/>
            <w:shd w:val="clear" w:color="auto" w:fill="FFFFCC"/>
            <w:tcPrChange w:id="18" w:author=" " w:date="2009-03-17T10:22:00Z">
              <w:tcPr>
                <w:tcW w:w="1260" w:type="dxa"/>
                <w:shd w:val="clear" w:color="auto" w:fill="FFFFCC"/>
              </w:tcPr>
            </w:tcPrChange>
          </w:tcPr>
          <w:p w:rsidR="00ED5FC7" w:rsidRDefault="00ED5FC7">
            <w:pPr>
              <w:rPr>
                <w:sz w:val="18"/>
                <w:szCs w:val="18"/>
              </w:rPr>
            </w:pPr>
            <w:r>
              <w:rPr>
                <w:sz w:val="18"/>
                <w:szCs w:val="18"/>
              </w:rPr>
              <w:t>Number of other individuals (e.g. guest researchers) requiring PIV credentials</w:t>
            </w:r>
          </w:p>
        </w:tc>
        <w:tc>
          <w:tcPr>
            <w:tcW w:w="1260" w:type="dxa"/>
            <w:shd w:val="clear" w:color="auto" w:fill="FFFFCC"/>
            <w:tcPrChange w:id="19" w:author=" " w:date="2009-03-17T10:22:00Z">
              <w:tcPr>
                <w:tcW w:w="1260" w:type="dxa"/>
                <w:shd w:val="clear" w:color="auto" w:fill="FFFFCC"/>
              </w:tcPr>
            </w:tcPrChange>
          </w:tcPr>
          <w:p w:rsidR="00ED5FC7" w:rsidRDefault="00ED5FC7">
            <w:pPr>
              <w:rPr>
                <w:sz w:val="18"/>
                <w:szCs w:val="18"/>
              </w:rPr>
            </w:pPr>
            <w:r>
              <w:rPr>
                <w:sz w:val="18"/>
                <w:szCs w:val="18"/>
              </w:rPr>
              <w:t>Number of other individuals (e.g. guest researchers) requiring NACI (or at least equivalent) that have not previously undergone a background  check</w:t>
            </w:r>
          </w:p>
        </w:tc>
        <w:tc>
          <w:tcPr>
            <w:tcW w:w="1260" w:type="dxa"/>
            <w:shd w:val="clear" w:color="auto" w:fill="FFFFCC"/>
            <w:tcPrChange w:id="20" w:author=" " w:date="2009-03-17T10:22:00Z">
              <w:tcPr>
                <w:tcW w:w="1260" w:type="dxa"/>
                <w:shd w:val="clear" w:color="auto" w:fill="FFFFCC"/>
              </w:tcPr>
            </w:tcPrChange>
          </w:tcPr>
          <w:p w:rsidR="00ED5FC7" w:rsidRDefault="00ED5FC7">
            <w:pPr>
              <w:rPr>
                <w:sz w:val="18"/>
                <w:szCs w:val="18"/>
              </w:rPr>
            </w:pPr>
            <w:r>
              <w:rPr>
                <w:sz w:val="18"/>
                <w:szCs w:val="18"/>
              </w:rPr>
              <w:t xml:space="preserve">Number of other individuals requiring a NACI (or at least equivalent) with background investigation in process </w:t>
            </w:r>
          </w:p>
          <w:p w:rsidR="00ED5FC7" w:rsidRDefault="00ED5FC7">
            <w:pPr>
              <w:rPr>
                <w:sz w:val="18"/>
                <w:szCs w:val="18"/>
              </w:rPr>
            </w:pPr>
          </w:p>
        </w:tc>
        <w:tc>
          <w:tcPr>
            <w:tcW w:w="1260" w:type="dxa"/>
            <w:shd w:val="clear" w:color="auto" w:fill="FFFFCC"/>
            <w:tcPrChange w:id="21" w:author=" " w:date="2009-03-17T10:22:00Z">
              <w:tcPr>
                <w:tcW w:w="1260" w:type="dxa"/>
                <w:shd w:val="clear" w:color="auto" w:fill="FFFFCC"/>
              </w:tcPr>
            </w:tcPrChange>
          </w:tcPr>
          <w:p w:rsidR="00ED5FC7" w:rsidRDefault="00ED5FC7">
            <w:pPr>
              <w:rPr>
                <w:sz w:val="18"/>
                <w:szCs w:val="18"/>
              </w:rPr>
            </w:pPr>
            <w:r>
              <w:rPr>
                <w:sz w:val="18"/>
                <w:szCs w:val="18"/>
              </w:rPr>
              <w:t>Number of other individuals with completed/ adjudicated NACI (or equivalent background investigation)</w:t>
            </w:r>
          </w:p>
        </w:tc>
        <w:tc>
          <w:tcPr>
            <w:tcW w:w="1260" w:type="dxa"/>
            <w:shd w:val="clear" w:color="auto" w:fill="FFFFCC"/>
            <w:tcPrChange w:id="22" w:author=" " w:date="2009-03-17T10:22:00Z">
              <w:tcPr>
                <w:tcW w:w="1260" w:type="dxa"/>
                <w:shd w:val="clear" w:color="auto" w:fill="FFFFCC"/>
              </w:tcPr>
            </w:tcPrChange>
          </w:tcPr>
          <w:p w:rsidR="00ED5FC7" w:rsidRDefault="00ED5FC7">
            <w:pPr>
              <w:rPr>
                <w:sz w:val="18"/>
                <w:szCs w:val="18"/>
              </w:rPr>
            </w:pPr>
            <w:r>
              <w:rPr>
                <w:sz w:val="18"/>
                <w:szCs w:val="18"/>
              </w:rPr>
              <w:t>Total Number of PIV credentials issued to individuals other than employees or contractors (e.g. guest researchers)</w:t>
            </w:r>
          </w:p>
        </w:tc>
      </w:tr>
      <w:tr w:rsidR="000D6C8D" w:rsidTr="009A7A5E">
        <w:trPr>
          <w:trHeight w:val="458"/>
        </w:trPr>
        <w:tc>
          <w:tcPr>
            <w:tcW w:w="1350" w:type="dxa"/>
            <w:shd w:val="clear" w:color="auto" w:fill="CCECFF"/>
            <w:vAlign w:val="center"/>
          </w:tcPr>
          <w:p w:rsidR="000D6C8D" w:rsidRDefault="000D6C8D" w:rsidP="008979B5">
            <w:pPr>
              <w:rPr>
                <w:i/>
                <w:iCs/>
                <w:sz w:val="20"/>
              </w:rPr>
            </w:pPr>
            <w:r>
              <w:rPr>
                <w:i/>
                <w:iCs/>
                <w:sz w:val="20"/>
              </w:rPr>
              <w:t>Dec 2021</w:t>
            </w:r>
          </w:p>
        </w:tc>
        <w:tc>
          <w:tcPr>
            <w:tcW w:w="900" w:type="dxa"/>
            <w:shd w:val="clear" w:color="auto" w:fill="CCECFF"/>
            <w:vAlign w:val="center"/>
          </w:tcPr>
          <w:p w:rsidR="000D6C8D" w:rsidRDefault="000D6C8D" w:rsidP="007D67D5">
            <w:pPr>
              <w:jc w:val="center"/>
              <w:rPr>
                <w:sz w:val="20"/>
              </w:rPr>
            </w:pPr>
            <w:r>
              <w:rPr>
                <w:sz w:val="20"/>
              </w:rPr>
              <w:t>18</w:t>
            </w:r>
          </w:p>
        </w:tc>
        <w:tc>
          <w:tcPr>
            <w:tcW w:w="1144" w:type="dxa"/>
            <w:shd w:val="clear" w:color="auto" w:fill="CCECFF"/>
            <w:vAlign w:val="center"/>
          </w:tcPr>
          <w:p w:rsidR="000D6C8D" w:rsidRDefault="000D6C8D" w:rsidP="007D67D5">
            <w:pPr>
              <w:jc w:val="center"/>
              <w:rPr>
                <w:sz w:val="20"/>
              </w:rPr>
            </w:pPr>
            <w:r>
              <w:rPr>
                <w:sz w:val="20"/>
              </w:rPr>
              <w:t>0</w:t>
            </w:r>
          </w:p>
        </w:tc>
        <w:tc>
          <w:tcPr>
            <w:tcW w:w="1196" w:type="dxa"/>
            <w:shd w:val="clear" w:color="auto" w:fill="CCECFF"/>
            <w:vAlign w:val="center"/>
          </w:tcPr>
          <w:p w:rsidR="000D6C8D" w:rsidRDefault="000D6C8D">
            <w:pPr>
              <w:jc w:val="center"/>
              <w:rPr>
                <w:sz w:val="20"/>
              </w:rPr>
            </w:pPr>
            <w:r>
              <w:rPr>
                <w:sz w:val="20"/>
              </w:rPr>
              <w:t>0</w:t>
            </w:r>
          </w:p>
        </w:tc>
        <w:tc>
          <w:tcPr>
            <w:tcW w:w="1260" w:type="dxa"/>
            <w:shd w:val="clear" w:color="auto" w:fill="CCECFF"/>
            <w:vAlign w:val="center"/>
          </w:tcPr>
          <w:p w:rsidR="000D6C8D" w:rsidRDefault="000D6C8D" w:rsidP="007D67D5">
            <w:pPr>
              <w:jc w:val="center"/>
              <w:rPr>
                <w:sz w:val="20"/>
              </w:rPr>
            </w:pPr>
            <w:r>
              <w:rPr>
                <w:sz w:val="20"/>
              </w:rPr>
              <w:t>18</w:t>
            </w:r>
          </w:p>
        </w:tc>
        <w:tc>
          <w:tcPr>
            <w:tcW w:w="1080" w:type="dxa"/>
            <w:shd w:val="clear" w:color="auto" w:fill="CCECFF"/>
            <w:vAlign w:val="center"/>
          </w:tcPr>
          <w:p w:rsidR="000D6C8D" w:rsidRDefault="000D6C8D" w:rsidP="007D67D5">
            <w:pPr>
              <w:jc w:val="center"/>
              <w:rPr>
                <w:sz w:val="20"/>
              </w:rPr>
            </w:pPr>
            <w:r>
              <w:rPr>
                <w:sz w:val="20"/>
              </w:rPr>
              <w:t>18</w:t>
            </w:r>
            <w:bookmarkStart w:id="23" w:name="_GoBack"/>
            <w:bookmarkEnd w:id="23"/>
          </w:p>
        </w:tc>
        <w:tc>
          <w:tcPr>
            <w:tcW w:w="1080" w:type="dxa"/>
            <w:shd w:val="clear" w:color="auto" w:fill="CCFFCC"/>
            <w:vAlign w:val="center"/>
          </w:tcPr>
          <w:p w:rsidR="000D6C8D" w:rsidRDefault="000D6C8D">
            <w:pPr>
              <w:jc w:val="center"/>
              <w:rPr>
                <w:sz w:val="20"/>
              </w:rPr>
            </w:pPr>
          </w:p>
        </w:tc>
        <w:tc>
          <w:tcPr>
            <w:tcW w:w="1080" w:type="dxa"/>
            <w:shd w:val="clear" w:color="auto" w:fill="CCFFCC"/>
            <w:vAlign w:val="center"/>
          </w:tcPr>
          <w:p w:rsidR="000D6C8D" w:rsidRDefault="000D6C8D">
            <w:pPr>
              <w:jc w:val="center"/>
              <w:rPr>
                <w:sz w:val="20"/>
              </w:rPr>
            </w:pPr>
          </w:p>
        </w:tc>
        <w:tc>
          <w:tcPr>
            <w:tcW w:w="1170" w:type="dxa"/>
            <w:shd w:val="clear" w:color="auto" w:fill="CCFFCC"/>
            <w:vAlign w:val="center"/>
          </w:tcPr>
          <w:p w:rsidR="000D6C8D" w:rsidRDefault="000D6C8D">
            <w:pPr>
              <w:jc w:val="center"/>
              <w:rPr>
                <w:sz w:val="20"/>
              </w:rPr>
            </w:pPr>
          </w:p>
        </w:tc>
        <w:tc>
          <w:tcPr>
            <w:tcW w:w="1350" w:type="dxa"/>
            <w:shd w:val="clear" w:color="auto" w:fill="CCFFCC"/>
          </w:tcPr>
          <w:p w:rsidR="000D6C8D" w:rsidRDefault="000D6C8D">
            <w:pPr>
              <w:jc w:val="center"/>
              <w:rPr>
                <w:sz w:val="20"/>
              </w:rPr>
            </w:pPr>
          </w:p>
        </w:tc>
        <w:tc>
          <w:tcPr>
            <w:tcW w:w="1080" w:type="dxa"/>
            <w:shd w:val="clear" w:color="auto" w:fill="CCFFCC"/>
            <w:vAlign w:val="center"/>
          </w:tcPr>
          <w:p w:rsidR="000D6C8D" w:rsidRDefault="000D6C8D">
            <w:pPr>
              <w:jc w:val="center"/>
              <w:rPr>
                <w:sz w:val="20"/>
              </w:rPr>
            </w:pPr>
          </w:p>
        </w:tc>
        <w:tc>
          <w:tcPr>
            <w:tcW w:w="1260" w:type="dxa"/>
            <w:shd w:val="clear" w:color="auto" w:fill="FFFFCC"/>
            <w:vAlign w:val="center"/>
          </w:tcPr>
          <w:p w:rsidR="000D6C8D" w:rsidRDefault="000D6C8D">
            <w:pPr>
              <w:jc w:val="center"/>
              <w:rPr>
                <w:sz w:val="20"/>
              </w:rPr>
            </w:pPr>
          </w:p>
        </w:tc>
        <w:tc>
          <w:tcPr>
            <w:tcW w:w="1260" w:type="dxa"/>
            <w:shd w:val="clear" w:color="auto" w:fill="FFFFCC"/>
            <w:vAlign w:val="center"/>
          </w:tcPr>
          <w:p w:rsidR="000D6C8D" w:rsidRDefault="000D6C8D">
            <w:pPr>
              <w:jc w:val="center"/>
              <w:rPr>
                <w:sz w:val="20"/>
              </w:rPr>
            </w:pPr>
          </w:p>
        </w:tc>
        <w:tc>
          <w:tcPr>
            <w:tcW w:w="1260" w:type="dxa"/>
            <w:shd w:val="clear" w:color="auto" w:fill="FFFFCC"/>
            <w:vAlign w:val="center"/>
          </w:tcPr>
          <w:p w:rsidR="000D6C8D" w:rsidRDefault="000D6C8D">
            <w:pPr>
              <w:jc w:val="center"/>
              <w:rPr>
                <w:sz w:val="20"/>
              </w:rPr>
            </w:pPr>
          </w:p>
        </w:tc>
        <w:tc>
          <w:tcPr>
            <w:tcW w:w="1260" w:type="dxa"/>
            <w:shd w:val="clear" w:color="auto" w:fill="FFFFCC"/>
          </w:tcPr>
          <w:p w:rsidR="000D6C8D" w:rsidRDefault="000D6C8D">
            <w:pPr>
              <w:jc w:val="center"/>
              <w:rPr>
                <w:sz w:val="20"/>
              </w:rPr>
            </w:pPr>
          </w:p>
        </w:tc>
        <w:tc>
          <w:tcPr>
            <w:tcW w:w="1260" w:type="dxa"/>
            <w:shd w:val="clear" w:color="auto" w:fill="FFFFCC"/>
            <w:vAlign w:val="center"/>
          </w:tcPr>
          <w:p w:rsidR="000D6C8D" w:rsidRDefault="000D6C8D">
            <w:pPr>
              <w:jc w:val="center"/>
              <w:rPr>
                <w:sz w:val="20"/>
              </w:rPr>
            </w:pPr>
          </w:p>
        </w:tc>
      </w:tr>
      <w:tr w:rsidR="008A56B5" w:rsidTr="009A7A5E">
        <w:trPr>
          <w:trHeight w:val="458"/>
        </w:trPr>
        <w:tc>
          <w:tcPr>
            <w:tcW w:w="1350" w:type="dxa"/>
            <w:shd w:val="clear" w:color="auto" w:fill="CCECFF"/>
            <w:vAlign w:val="center"/>
          </w:tcPr>
          <w:p w:rsidR="008A56B5" w:rsidRDefault="008A56B5" w:rsidP="008979B5">
            <w:pPr>
              <w:rPr>
                <w:i/>
                <w:iCs/>
                <w:sz w:val="20"/>
              </w:rPr>
            </w:pPr>
            <w:r>
              <w:rPr>
                <w:i/>
                <w:iCs/>
                <w:sz w:val="20"/>
              </w:rPr>
              <w:t>Sept 2021</w:t>
            </w:r>
          </w:p>
        </w:tc>
        <w:tc>
          <w:tcPr>
            <w:tcW w:w="900" w:type="dxa"/>
            <w:shd w:val="clear" w:color="auto" w:fill="CCECFF"/>
            <w:vAlign w:val="center"/>
          </w:tcPr>
          <w:p w:rsidR="008A56B5" w:rsidRDefault="008A56B5" w:rsidP="007D67D5">
            <w:pPr>
              <w:jc w:val="center"/>
              <w:rPr>
                <w:sz w:val="20"/>
              </w:rPr>
            </w:pPr>
            <w:r>
              <w:rPr>
                <w:sz w:val="20"/>
              </w:rPr>
              <w:t>18</w:t>
            </w:r>
          </w:p>
        </w:tc>
        <w:tc>
          <w:tcPr>
            <w:tcW w:w="1144" w:type="dxa"/>
            <w:shd w:val="clear" w:color="auto" w:fill="CCECFF"/>
            <w:vAlign w:val="center"/>
          </w:tcPr>
          <w:p w:rsidR="008A56B5" w:rsidRDefault="008A56B5" w:rsidP="007D67D5">
            <w:pPr>
              <w:jc w:val="center"/>
              <w:rPr>
                <w:sz w:val="20"/>
              </w:rPr>
            </w:pPr>
            <w:r>
              <w:rPr>
                <w:sz w:val="20"/>
              </w:rPr>
              <w:t>0</w:t>
            </w:r>
          </w:p>
        </w:tc>
        <w:tc>
          <w:tcPr>
            <w:tcW w:w="1196" w:type="dxa"/>
            <w:shd w:val="clear" w:color="auto" w:fill="CCECFF"/>
            <w:vAlign w:val="center"/>
          </w:tcPr>
          <w:p w:rsidR="008A56B5" w:rsidRDefault="008A56B5">
            <w:pPr>
              <w:jc w:val="center"/>
              <w:rPr>
                <w:sz w:val="20"/>
              </w:rPr>
            </w:pPr>
            <w:r>
              <w:rPr>
                <w:sz w:val="20"/>
              </w:rPr>
              <w:t>0</w:t>
            </w:r>
          </w:p>
        </w:tc>
        <w:tc>
          <w:tcPr>
            <w:tcW w:w="1260" w:type="dxa"/>
            <w:shd w:val="clear" w:color="auto" w:fill="CCECFF"/>
            <w:vAlign w:val="center"/>
          </w:tcPr>
          <w:p w:rsidR="008A56B5" w:rsidRDefault="008A56B5" w:rsidP="007D67D5">
            <w:pPr>
              <w:jc w:val="center"/>
              <w:rPr>
                <w:sz w:val="20"/>
              </w:rPr>
            </w:pPr>
            <w:r>
              <w:rPr>
                <w:sz w:val="20"/>
              </w:rPr>
              <w:t>18</w:t>
            </w:r>
          </w:p>
        </w:tc>
        <w:tc>
          <w:tcPr>
            <w:tcW w:w="1080" w:type="dxa"/>
            <w:shd w:val="clear" w:color="auto" w:fill="CCECFF"/>
            <w:vAlign w:val="center"/>
          </w:tcPr>
          <w:p w:rsidR="008A56B5" w:rsidRDefault="008A56B5" w:rsidP="007D67D5">
            <w:pPr>
              <w:jc w:val="center"/>
              <w:rPr>
                <w:sz w:val="20"/>
              </w:rPr>
            </w:pPr>
            <w:r>
              <w:rPr>
                <w:sz w:val="20"/>
              </w:rPr>
              <w:t>18</w:t>
            </w:r>
          </w:p>
        </w:tc>
        <w:tc>
          <w:tcPr>
            <w:tcW w:w="1080" w:type="dxa"/>
            <w:shd w:val="clear" w:color="auto" w:fill="CCFFCC"/>
            <w:vAlign w:val="center"/>
          </w:tcPr>
          <w:p w:rsidR="008A56B5" w:rsidRDefault="008A56B5">
            <w:pPr>
              <w:jc w:val="center"/>
              <w:rPr>
                <w:sz w:val="20"/>
              </w:rPr>
            </w:pPr>
          </w:p>
        </w:tc>
        <w:tc>
          <w:tcPr>
            <w:tcW w:w="1080" w:type="dxa"/>
            <w:shd w:val="clear" w:color="auto" w:fill="CCFFCC"/>
            <w:vAlign w:val="center"/>
          </w:tcPr>
          <w:p w:rsidR="008A56B5" w:rsidRDefault="008A56B5">
            <w:pPr>
              <w:jc w:val="center"/>
              <w:rPr>
                <w:sz w:val="20"/>
              </w:rPr>
            </w:pPr>
          </w:p>
        </w:tc>
        <w:tc>
          <w:tcPr>
            <w:tcW w:w="1170" w:type="dxa"/>
            <w:shd w:val="clear" w:color="auto" w:fill="CCFFCC"/>
            <w:vAlign w:val="center"/>
          </w:tcPr>
          <w:p w:rsidR="008A56B5" w:rsidRDefault="008A56B5">
            <w:pPr>
              <w:jc w:val="center"/>
              <w:rPr>
                <w:sz w:val="20"/>
              </w:rPr>
            </w:pPr>
          </w:p>
        </w:tc>
        <w:tc>
          <w:tcPr>
            <w:tcW w:w="1350" w:type="dxa"/>
            <w:shd w:val="clear" w:color="auto" w:fill="CCFFCC"/>
          </w:tcPr>
          <w:p w:rsidR="008A56B5" w:rsidRDefault="008A56B5">
            <w:pPr>
              <w:jc w:val="center"/>
              <w:rPr>
                <w:sz w:val="20"/>
              </w:rPr>
            </w:pPr>
          </w:p>
        </w:tc>
        <w:tc>
          <w:tcPr>
            <w:tcW w:w="1080" w:type="dxa"/>
            <w:shd w:val="clear" w:color="auto" w:fill="CCFFCC"/>
            <w:vAlign w:val="center"/>
          </w:tcPr>
          <w:p w:rsidR="008A56B5" w:rsidRDefault="008A56B5">
            <w:pPr>
              <w:jc w:val="center"/>
              <w:rPr>
                <w:sz w:val="20"/>
              </w:rPr>
            </w:pPr>
          </w:p>
        </w:tc>
        <w:tc>
          <w:tcPr>
            <w:tcW w:w="1260" w:type="dxa"/>
            <w:shd w:val="clear" w:color="auto" w:fill="FFFFCC"/>
            <w:vAlign w:val="center"/>
          </w:tcPr>
          <w:p w:rsidR="008A56B5" w:rsidRDefault="008A56B5">
            <w:pPr>
              <w:jc w:val="center"/>
              <w:rPr>
                <w:sz w:val="20"/>
              </w:rPr>
            </w:pPr>
          </w:p>
        </w:tc>
        <w:tc>
          <w:tcPr>
            <w:tcW w:w="1260" w:type="dxa"/>
            <w:shd w:val="clear" w:color="auto" w:fill="FFFFCC"/>
            <w:vAlign w:val="center"/>
          </w:tcPr>
          <w:p w:rsidR="008A56B5" w:rsidRDefault="008A56B5">
            <w:pPr>
              <w:jc w:val="center"/>
              <w:rPr>
                <w:sz w:val="20"/>
              </w:rPr>
            </w:pPr>
          </w:p>
        </w:tc>
        <w:tc>
          <w:tcPr>
            <w:tcW w:w="1260" w:type="dxa"/>
            <w:shd w:val="clear" w:color="auto" w:fill="FFFFCC"/>
            <w:vAlign w:val="center"/>
          </w:tcPr>
          <w:p w:rsidR="008A56B5" w:rsidRDefault="008A56B5">
            <w:pPr>
              <w:jc w:val="center"/>
              <w:rPr>
                <w:sz w:val="20"/>
              </w:rPr>
            </w:pPr>
          </w:p>
        </w:tc>
        <w:tc>
          <w:tcPr>
            <w:tcW w:w="1260" w:type="dxa"/>
            <w:shd w:val="clear" w:color="auto" w:fill="FFFFCC"/>
          </w:tcPr>
          <w:p w:rsidR="008A56B5" w:rsidRDefault="008A56B5">
            <w:pPr>
              <w:jc w:val="center"/>
              <w:rPr>
                <w:sz w:val="20"/>
              </w:rPr>
            </w:pPr>
          </w:p>
        </w:tc>
        <w:tc>
          <w:tcPr>
            <w:tcW w:w="1260" w:type="dxa"/>
            <w:shd w:val="clear" w:color="auto" w:fill="FFFFCC"/>
            <w:vAlign w:val="center"/>
          </w:tcPr>
          <w:p w:rsidR="008A56B5" w:rsidRDefault="008A56B5">
            <w:pPr>
              <w:jc w:val="center"/>
              <w:rPr>
                <w:sz w:val="20"/>
              </w:rPr>
            </w:pPr>
          </w:p>
        </w:tc>
      </w:tr>
      <w:tr w:rsidR="008A56B5" w:rsidTr="009A7A5E">
        <w:trPr>
          <w:trHeight w:val="458"/>
        </w:trPr>
        <w:tc>
          <w:tcPr>
            <w:tcW w:w="1350" w:type="dxa"/>
            <w:shd w:val="clear" w:color="auto" w:fill="CCECFF"/>
            <w:vAlign w:val="center"/>
          </w:tcPr>
          <w:p w:rsidR="008A56B5" w:rsidRDefault="008A56B5" w:rsidP="008979B5">
            <w:pPr>
              <w:rPr>
                <w:i/>
                <w:iCs/>
                <w:sz w:val="20"/>
              </w:rPr>
            </w:pPr>
            <w:r>
              <w:rPr>
                <w:i/>
                <w:iCs/>
                <w:sz w:val="20"/>
              </w:rPr>
              <w:t>June 2021</w:t>
            </w:r>
          </w:p>
        </w:tc>
        <w:tc>
          <w:tcPr>
            <w:tcW w:w="900" w:type="dxa"/>
            <w:shd w:val="clear" w:color="auto" w:fill="CCECFF"/>
            <w:vAlign w:val="center"/>
          </w:tcPr>
          <w:p w:rsidR="008A56B5" w:rsidRDefault="008A56B5" w:rsidP="007D67D5">
            <w:pPr>
              <w:jc w:val="center"/>
              <w:rPr>
                <w:sz w:val="20"/>
              </w:rPr>
            </w:pPr>
            <w:r>
              <w:rPr>
                <w:sz w:val="20"/>
              </w:rPr>
              <w:t>18</w:t>
            </w:r>
          </w:p>
        </w:tc>
        <w:tc>
          <w:tcPr>
            <w:tcW w:w="1144" w:type="dxa"/>
            <w:shd w:val="clear" w:color="auto" w:fill="CCECFF"/>
            <w:vAlign w:val="center"/>
          </w:tcPr>
          <w:p w:rsidR="008A56B5" w:rsidRDefault="008A56B5" w:rsidP="007D67D5">
            <w:pPr>
              <w:jc w:val="center"/>
              <w:rPr>
                <w:sz w:val="20"/>
              </w:rPr>
            </w:pPr>
            <w:r>
              <w:rPr>
                <w:sz w:val="20"/>
              </w:rPr>
              <w:t>0</w:t>
            </w:r>
          </w:p>
        </w:tc>
        <w:tc>
          <w:tcPr>
            <w:tcW w:w="1196" w:type="dxa"/>
            <w:shd w:val="clear" w:color="auto" w:fill="CCECFF"/>
            <w:vAlign w:val="center"/>
          </w:tcPr>
          <w:p w:rsidR="008A56B5" w:rsidRDefault="008A56B5">
            <w:pPr>
              <w:jc w:val="center"/>
              <w:rPr>
                <w:sz w:val="20"/>
              </w:rPr>
            </w:pPr>
            <w:r>
              <w:rPr>
                <w:sz w:val="20"/>
              </w:rPr>
              <w:t>0</w:t>
            </w:r>
          </w:p>
        </w:tc>
        <w:tc>
          <w:tcPr>
            <w:tcW w:w="1260" w:type="dxa"/>
            <w:shd w:val="clear" w:color="auto" w:fill="CCECFF"/>
            <w:vAlign w:val="center"/>
          </w:tcPr>
          <w:p w:rsidR="008A56B5" w:rsidRDefault="008A56B5" w:rsidP="007D67D5">
            <w:pPr>
              <w:jc w:val="center"/>
              <w:rPr>
                <w:sz w:val="20"/>
              </w:rPr>
            </w:pPr>
            <w:r>
              <w:rPr>
                <w:sz w:val="20"/>
              </w:rPr>
              <w:t>18</w:t>
            </w:r>
          </w:p>
        </w:tc>
        <w:tc>
          <w:tcPr>
            <w:tcW w:w="1080" w:type="dxa"/>
            <w:shd w:val="clear" w:color="auto" w:fill="CCECFF"/>
            <w:vAlign w:val="center"/>
          </w:tcPr>
          <w:p w:rsidR="008A56B5" w:rsidRDefault="008A56B5" w:rsidP="007D67D5">
            <w:pPr>
              <w:jc w:val="center"/>
              <w:rPr>
                <w:sz w:val="20"/>
              </w:rPr>
            </w:pPr>
            <w:r>
              <w:rPr>
                <w:sz w:val="20"/>
              </w:rPr>
              <w:t>18</w:t>
            </w:r>
          </w:p>
        </w:tc>
        <w:tc>
          <w:tcPr>
            <w:tcW w:w="1080" w:type="dxa"/>
            <w:shd w:val="clear" w:color="auto" w:fill="CCFFCC"/>
            <w:vAlign w:val="center"/>
          </w:tcPr>
          <w:p w:rsidR="008A56B5" w:rsidRDefault="008A56B5">
            <w:pPr>
              <w:jc w:val="center"/>
              <w:rPr>
                <w:sz w:val="20"/>
              </w:rPr>
            </w:pPr>
          </w:p>
        </w:tc>
        <w:tc>
          <w:tcPr>
            <w:tcW w:w="1080" w:type="dxa"/>
            <w:shd w:val="clear" w:color="auto" w:fill="CCFFCC"/>
            <w:vAlign w:val="center"/>
          </w:tcPr>
          <w:p w:rsidR="008A56B5" w:rsidRDefault="008A56B5">
            <w:pPr>
              <w:jc w:val="center"/>
              <w:rPr>
                <w:sz w:val="20"/>
              </w:rPr>
            </w:pPr>
          </w:p>
        </w:tc>
        <w:tc>
          <w:tcPr>
            <w:tcW w:w="1170" w:type="dxa"/>
            <w:shd w:val="clear" w:color="auto" w:fill="CCFFCC"/>
            <w:vAlign w:val="center"/>
          </w:tcPr>
          <w:p w:rsidR="008A56B5" w:rsidRDefault="008A56B5">
            <w:pPr>
              <w:jc w:val="center"/>
              <w:rPr>
                <w:sz w:val="20"/>
              </w:rPr>
            </w:pPr>
          </w:p>
        </w:tc>
        <w:tc>
          <w:tcPr>
            <w:tcW w:w="1350" w:type="dxa"/>
            <w:shd w:val="clear" w:color="auto" w:fill="CCFFCC"/>
          </w:tcPr>
          <w:p w:rsidR="008A56B5" w:rsidRDefault="008A56B5">
            <w:pPr>
              <w:jc w:val="center"/>
              <w:rPr>
                <w:sz w:val="20"/>
              </w:rPr>
            </w:pPr>
          </w:p>
        </w:tc>
        <w:tc>
          <w:tcPr>
            <w:tcW w:w="1080" w:type="dxa"/>
            <w:shd w:val="clear" w:color="auto" w:fill="CCFFCC"/>
            <w:vAlign w:val="center"/>
          </w:tcPr>
          <w:p w:rsidR="008A56B5" w:rsidRDefault="008A56B5">
            <w:pPr>
              <w:jc w:val="center"/>
              <w:rPr>
                <w:sz w:val="20"/>
              </w:rPr>
            </w:pPr>
          </w:p>
        </w:tc>
        <w:tc>
          <w:tcPr>
            <w:tcW w:w="1260" w:type="dxa"/>
            <w:shd w:val="clear" w:color="auto" w:fill="FFFFCC"/>
            <w:vAlign w:val="center"/>
          </w:tcPr>
          <w:p w:rsidR="008A56B5" w:rsidRDefault="008A56B5">
            <w:pPr>
              <w:jc w:val="center"/>
              <w:rPr>
                <w:sz w:val="20"/>
              </w:rPr>
            </w:pPr>
          </w:p>
        </w:tc>
        <w:tc>
          <w:tcPr>
            <w:tcW w:w="1260" w:type="dxa"/>
            <w:shd w:val="clear" w:color="auto" w:fill="FFFFCC"/>
            <w:vAlign w:val="center"/>
          </w:tcPr>
          <w:p w:rsidR="008A56B5" w:rsidRDefault="008A56B5">
            <w:pPr>
              <w:jc w:val="center"/>
              <w:rPr>
                <w:sz w:val="20"/>
              </w:rPr>
            </w:pPr>
          </w:p>
        </w:tc>
        <w:tc>
          <w:tcPr>
            <w:tcW w:w="1260" w:type="dxa"/>
            <w:shd w:val="clear" w:color="auto" w:fill="FFFFCC"/>
            <w:vAlign w:val="center"/>
          </w:tcPr>
          <w:p w:rsidR="008A56B5" w:rsidRDefault="008A56B5">
            <w:pPr>
              <w:jc w:val="center"/>
              <w:rPr>
                <w:sz w:val="20"/>
              </w:rPr>
            </w:pPr>
          </w:p>
        </w:tc>
        <w:tc>
          <w:tcPr>
            <w:tcW w:w="1260" w:type="dxa"/>
            <w:shd w:val="clear" w:color="auto" w:fill="FFFFCC"/>
          </w:tcPr>
          <w:p w:rsidR="008A56B5" w:rsidRDefault="008A56B5">
            <w:pPr>
              <w:jc w:val="center"/>
              <w:rPr>
                <w:sz w:val="20"/>
              </w:rPr>
            </w:pPr>
          </w:p>
        </w:tc>
        <w:tc>
          <w:tcPr>
            <w:tcW w:w="1260" w:type="dxa"/>
            <w:shd w:val="clear" w:color="auto" w:fill="FFFFCC"/>
            <w:vAlign w:val="center"/>
          </w:tcPr>
          <w:p w:rsidR="008A56B5" w:rsidRDefault="008A56B5">
            <w:pPr>
              <w:jc w:val="center"/>
              <w:rPr>
                <w:sz w:val="20"/>
              </w:rPr>
            </w:pPr>
          </w:p>
        </w:tc>
      </w:tr>
      <w:tr w:rsidR="00F6322B" w:rsidTr="009A7A5E">
        <w:trPr>
          <w:trHeight w:val="458"/>
        </w:trPr>
        <w:tc>
          <w:tcPr>
            <w:tcW w:w="1350" w:type="dxa"/>
            <w:shd w:val="clear" w:color="auto" w:fill="CCECFF"/>
            <w:vAlign w:val="center"/>
          </w:tcPr>
          <w:p w:rsidR="00F6322B" w:rsidRDefault="00F6322B" w:rsidP="008979B5">
            <w:pPr>
              <w:rPr>
                <w:i/>
                <w:iCs/>
                <w:sz w:val="20"/>
              </w:rPr>
            </w:pPr>
            <w:r>
              <w:rPr>
                <w:i/>
                <w:iCs/>
                <w:sz w:val="20"/>
              </w:rPr>
              <w:t>March 2021</w:t>
            </w:r>
          </w:p>
        </w:tc>
        <w:tc>
          <w:tcPr>
            <w:tcW w:w="900" w:type="dxa"/>
            <w:shd w:val="clear" w:color="auto" w:fill="CCECFF"/>
            <w:vAlign w:val="center"/>
          </w:tcPr>
          <w:p w:rsidR="00F6322B" w:rsidRDefault="00F6322B" w:rsidP="007D67D5">
            <w:pPr>
              <w:jc w:val="center"/>
              <w:rPr>
                <w:sz w:val="20"/>
              </w:rPr>
            </w:pPr>
            <w:r>
              <w:rPr>
                <w:sz w:val="20"/>
              </w:rPr>
              <w:t>19</w:t>
            </w:r>
          </w:p>
        </w:tc>
        <w:tc>
          <w:tcPr>
            <w:tcW w:w="1144" w:type="dxa"/>
            <w:shd w:val="clear" w:color="auto" w:fill="CCECFF"/>
            <w:vAlign w:val="center"/>
          </w:tcPr>
          <w:p w:rsidR="00F6322B" w:rsidRDefault="00F6322B" w:rsidP="007D67D5">
            <w:pPr>
              <w:jc w:val="center"/>
              <w:rPr>
                <w:sz w:val="20"/>
              </w:rPr>
            </w:pPr>
            <w:r>
              <w:rPr>
                <w:sz w:val="20"/>
              </w:rPr>
              <w:t>0</w:t>
            </w:r>
          </w:p>
        </w:tc>
        <w:tc>
          <w:tcPr>
            <w:tcW w:w="1196" w:type="dxa"/>
            <w:shd w:val="clear" w:color="auto" w:fill="CCECFF"/>
            <w:vAlign w:val="center"/>
          </w:tcPr>
          <w:p w:rsidR="00F6322B" w:rsidRDefault="00F6322B">
            <w:pPr>
              <w:jc w:val="center"/>
              <w:rPr>
                <w:sz w:val="20"/>
              </w:rPr>
            </w:pPr>
            <w:r>
              <w:rPr>
                <w:sz w:val="20"/>
              </w:rPr>
              <w:t>0</w:t>
            </w:r>
          </w:p>
        </w:tc>
        <w:tc>
          <w:tcPr>
            <w:tcW w:w="1260" w:type="dxa"/>
            <w:shd w:val="clear" w:color="auto" w:fill="CCECFF"/>
            <w:vAlign w:val="center"/>
          </w:tcPr>
          <w:p w:rsidR="00F6322B" w:rsidRDefault="00F6322B" w:rsidP="007D67D5">
            <w:pPr>
              <w:jc w:val="center"/>
              <w:rPr>
                <w:sz w:val="20"/>
              </w:rPr>
            </w:pPr>
            <w:r>
              <w:rPr>
                <w:sz w:val="20"/>
              </w:rPr>
              <w:t>19</w:t>
            </w:r>
          </w:p>
        </w:tc>
        <w:tc>
          <w:tcPr>
            <w:tcW w:w="1080" w:type="dxa"/>
            <w:shd w:val="clear" w:color="auto" w:fill="CCECFF"/>
            <w:vAlign w:val="center"/>
          </w:tcPr>
          <w:p w:rsidR="00F6322B" w:rsidRDefault="00F6322B" w:rsidP="007D67D5">
            <w:pPr>
              <w:jc w:val="center"/>
              <w:rPr>
                <w:sz w:val="20"/>
              </w:rPr>
            </w:pPr>
            <w:r>
              <w:rPr>
                <w:sz w:val="20"/>
              </w:rPr>
              <w:t>19</w:t>
            </w:r>
          </w:p>
        </w:tc>
        <w:tc>
          <w:tcPr>
            <w:tcW w:w="1080" w:type="dxa"/>
            <w:shd w:val="clear" w:color="auto" w:fill="CCFFCC"/>
            <w:vAlign w:val="center"/>
          </w:tcPr>
          <w:p w:rsidR="00F6322B" w:rsidRDefault="00F6322B">
            <w:pPr>
              <w:jc w:val="center"/>
              <w:rPr>
                <w:sz w:val="20"/>
              </w:rPr>
            </w:pPr>
          </w:p>
        </w:tc>
        <w:tc>
          <w:tcPr>
            <w:tcW w:w="1080" w:type="dxa"/>
            <w:shd w:val="clear" w:color="auto" w:fill="CCFFCC"/>
            <w:vAlign w:val="center"/>
          </w:tcPr>
          <w:p w:rsidR="00F6322B" w:rsidRDefault="00F6322B">
            <w:pPr>
              <w:jc w:val="center"/>
              <w:rPr>
                <w:sz w:val="20"/>
              </w:rPr>
            </w:pPr>
          </w:p>
        </w:tc>
        <w:tc>
          <w:tcPr>
            <w:tcW w:w="1170" w:type="dxa"/>
            <w:shd w:val="clear" w:color="auto" w:fill="CCFFCC"/>
            <w:vAlign w:val="center"/>
          </w:tcPr>
          <w:p w:rsidR="00F6322B" w:rsidRDefault="00F6322B">
            <w:pPr>
              <w:jc w:val="center"/>
              <w:rPr>
                <w:sz w:val="20"/>
              </w:rPr>
            </w:pPr>
          </w:p>
        </w:tc>
        <w:tc>
          <w:tcPr>
            <w:tcW w:w="1350" w:type="dxa"/>
            <w:shd w:val="clear" w:color="auto" w:fill="CCFFCC"/>
          </w:tcPr>
          <w:p w:rsidR="00F6322B" w:rsidRDefault="00F6322B">
            <w:pPr>
              <w:jc w:val="center"/>
              <w:rPr>
                <w:sz w:val="20"/>
              </w:rPr>
            </w:pPr>
          </w:p>
        </w:tc>
        <w:tc>
          <w:tcPr>
            <w:tcW w:w="1080" w:type="dxa"/>
            <w:shd w:val="clear" w:color="auto" w:fill="CCFFCC"/>
            <w:vAlign w:val="center"/>
          </w:tcPr>
          <w:p w:rsidR="00F6322B" w:rsidRDefault="00F6322B">
            <w:pPr>
              <w:jc w:val="center"/>
              <w:rPr>
                <w:sz w:val="20"/>
              </w:rPr>
            </w:pPr>
          </w:p>
        </w:tc>
        <w:tc>
          <w:tcPr>
            <w:tcW w:w="1260" w:type="dxa"/>
            <w:shd w:val="clear" w:color="auto" w:fill="FFFFCC"/>
            <w:vAlign w:val="center"/>
          </w:tcPr>
          <w:p w:rsidR="00F6322B" w:rsidRDefault="00F6322B">
            <w:pPr>
              <w:jc w:val="center"/>
              <w:rPr>
                <w:sz w:val="20"/>
              </w:rPr>
            </w:pPr>
          </w:p>
        </w:tc>
        <w:tc>
          <w:tcPr>
            <w:tcW w:w="1260" w:type="dxa"/>
            <w:shd w:val="clear" w:color="auto" w:fill="FFFFCC"/>
            <w:vAlign w:val="center"/>
          </w:tcPr>
          <w:p w:rsidR="00F6322B" w:rsidRDefault="00F6322B">
            <w:pPr>
              <w:jc w:val="center"/>
              <w:rPr>
                <w:sz w:val="20"/>
              </w:rPr>
            </w:pPr>
          </w:p>
        </w:tc>
        <w:tc>
          <w:tcPr>
            <w:tcW w:w="1260" w:type="dxa"/>
            <w:shd w:val="clear" w:color="auto" w:fill="FFFFCC"/>
            <w:vAlign w:val="center"/>
          </w:tcPr>
          <w:p w:rsidR="00F6322B" w:rsidRDefault="00F6322B">
            <w:pPr>
              <w:jc w:val="center"/>
              <w:rPr>
                <w:sz w:val="20"/>
              </w:rPr>
            </w:pPr>
          </w:p>
        </w:tc>
        <w:tc>
          <w:tcPr>
            <w:tcW w:w="1260" w:type="dxa"/>
            <w:shd w:val="clear" w:color="auto" w:fill="FFFFCC"/>
          </w:tcPr>
          <w:p w:rsidR="00F6322B" w:rsidRDefault="00F6322B">
            <w:pPr>
              <w:jc w:val="center"/>
              <w:rPr>
                <w:sz w:val="20"/>
              </w:rPr>
            </w:pPr>
          </w:p>
        </w:tc>
        <w:tc>
          <w:tcPr>
            <w:tcW w:w="1260" w:type="dxa"/>
            <w:shd w:val="clear" w:color="auto" w:fill="FFFFCC"/>
            <w:vAlign w:val="center"/>
          </w:tcPr>
          <w:p w:rsidR="00F6322B" w:rsidRDefault="00F6322B">
            <w:pPr>
              <w:jc w:val="center"/>
              <w:rPr>
                <w:sz w:val="20"/>
              </w:rPr>
            </w:pPr>
          </w:p>
        </w:tc>
      </w:tr>
      <w:tr w:rsidR="00240782" w:rsidTr="009A7A5E">
        <w:trPr>
          <w:trHeight w:val="458"/>
        </w:trPr>
        <w:tc>
          <w:tcPr>
            <w:tcW w:w="1350" w:type="dxa"/>
            <w:shd w:val="clear" w:color="auto" w:fill="CCECFF"/>
            <w:vAlign w:val="center"/>
          </w:tcPr>
          <w:p w:rsidR="00240782" w:rsidRDefault="00240782" w:rsidP="008979B5">
            <w:pPr>
              <w:rPr>
                <w:i/>
                <w:iCs/>
                <w:sz w:val="20"/>
              </w:rPr>
            </w:pPr>
            <w:r>
              <w:rPr>
                <w:i/>
                <w:iCs/>
                <w:sz w:val="20"/>
              </w:rPr>
              <w:t>Dec 2020</w:t>
            </w:r>
          </w:p>
        </w:tc>
        <w:tc>
          <w:tcPr>
            <w:tcW w:w="900" w:type="dxa"/>
            <w:shd w:val="clear" w:color="auto" w:fill="CCECFF"/>
            <w:vAlign w:val="center"/>
          </w:tcPr>
          <w:p w:rsidR="00240782" w:rsidRDefault="00240782" w:rsidP="007D67D5">
            <w:pPr>
              <w:jc w:val="center"/>
              <w:rPr>
                <w:sz w:val="20"/>
              </w:rPr>
            </w:pPr>
            <w:r>
              <w:rPr>
                <w:sz w:val="20"/>
              </w:rPr>
              <w:t>19</w:t>
            </w:r>
          </w:p>
        </w:tc>
        <w:tc>
          <w:tcPr>
            <w:tcW w:w="1144" w:type="dxa"/>
            <w:shd w:val="clear" w:color="auto" w:fill="CCECFF"/>
            <w:vAlign w:val="center"/>
          </w:tcPr>
          <w:p w:rsidR="00240782" w:rsidRDefault="00240782" w:rsidP="007D67D5">
            <w:pPr>
              <w:jc w:val="center"/>
              <w:rPr>
                <w:sz w:val="20"/>
              </w:rPr>
            </w:pPr>
            <w:r>
              <w:rPr>
                <w:sz w:val="20"/>
              </w:rPr>
              <w:t>0</w:t>
            </w:r>
          </w:p>
        </w:tc>
        <w:tc>
          <w:tcPr>
            <w:tcW w:w="1196" w:type="dxa"/>
            <w:shd w:val="clear" w:color="auto" w:fill="CCECFF"/>
            <w:vAlign w:val="center"/>
          </w:tcPr>
          <w:p w:rsidR="00240782" w:rsidRDefault="00240782">
            <w:pPr>
              <w:jc w:val="center"/>
              <w:rPr>
                <w:sz w:val="20"/>
              </w:rPr>
            </w:pPr>
            <w:r>
              <w:rPr>
                <w:sz w:val="20"/>
              </w:rPr>
              <w:t>0</w:t>
            </w:r>
          </w:p>
        </w:tc>
        <w:tc>
          <w:tcPr>
            <w:tcW w:w="1260" w:type="dxa"/>
            <w:shd w:val="clear" w:color="auto" w:fill="CCECFF"/>
            <w:vAlign w:val="center"/>
          </w:tcPr>
          <w:p w:rsidR="00240782" w:rsidRDefault="00240782" w:rsidP="007D67D5">
            <w:pPr>
              <w:jc w:val="center"/>
              <w:rPr>
                <w:sz w:val="20"/>
              </w:rPr>
            </w:pPr>
            <w:r>
              <w:rPr>
                <w:sz w:val="20"/>
              </w:rPr>
              <w:t>19</w:t>
            </w:r>
          </w:p>
        </w:tc>
        <w:tc>
          <w:tcPr>
            <w:tcW w:w="1080" w:type="dxa"/>
            <w:shd w:val="clear" w:color="auto" w:fill="CCECFF"/>
            <w:vAlign w:val="center"/>
          </w:tcPr>
          <w:p w:rsidR="00240782" w:rsidRDefault="00240782" w:rsidP="007D67D5">
            <w:pPr>
              <w:jc w:val="center"/>
              <w:rPr>
                <w:sz w:val="20"/>
              </w:rPr>
            </w:pPr>
            <w:r>
              <w:rPr>
                <w:sz w:val="20"/>
              </w:rPr>
              <w:t>19</w:t>
            </w:r>
          </w:p>
        </w:tc>
        <w:tc>
          <w:tcPr>
            <w:tcW w:w="1080" w:type="dxa"/>
            <w:shd w:val="clear" w:color="auto" w:fill="CCFFCC"/>
            <w:vAlign w:val="center"/>
          </w:tcPr>
          <w:p w:rsidR="00240782" w:rsidRDefault="00240782">
            <w:pPr>
              <w:jc w:val="center"/>
              <w:rPr>
                <w:sz w:val="20"/>
              </w:rPr>
            </w:pPr>
          </w:p>
        </w:tc>
        <w:tc>
          <w:tcPr>
            <w:tcW w:w="1080" w:type="dxa"/>
            <w:shd w:val="clear" w:color="auto" w:fill="CCFFCC"/>
            <w:vAlign w:val="center"/>
          </w:tcPr>
          <w:p w:rsidR="00240782" w:rsidRDefault="00240782">
            <w:pPr>
              <w:jc w:val="center"/>
              <w:rPr>
                <w:sz w:val="20"/>
              </w:rPr>
            </w:pPr>
          </w:p>
        </w:tc>
        <w:tc>
          <w:tcPr>
            <w:tcW w:w="1170" w:type="dxa"/>
            <w:shd w:val="clear" w:color="auto" w:fill="CCFFCC"/>
            <w:vAlign w:val="center"/>
          </w:tcPr>
          <w:p w:rsidR="00240782" w:rsidRDefault="00240782">
            <w:pPr>
              <w:jc w:val="center"/>
              <w:rPr>
                <w:sz w:val="20"/>
              </w:rPr>
            </w:pPr>
          </w:p>
        </w:tc>
        <w:tc>
          <w:tcPr>
            <w:tcW w:w="1350" w:type="dxa"/>
            <w:shd w:val="clear" w:color="auto" w:fill="CCFFCC"/>
          </w:tcPr>
          <w:p w:rsidR="00240782" w:rsidRDefault="00240782">
            <w:pPr>
              <w:jc w:val="center"/>
              <w:rPr>
                <w:sz w:val="20"/>
              </w:rPr>
            </w:pPr>
          </w:p>
        </w:tc>
        <w:tc>
          <w:tcPr>
            <w:tcW w:w="1080" w:type="dxa"/>
            <w:shd w:val="clear" w:color="auto" w:fill="CCFFCC"/>
            <w:vAlign w:val="center"/>
          </w:tcPr>
          <w:p w:rsidR="00240782" w:rsidRDefault="00240782">
            <w:pPr>
              <w:jc w:val="center"/>
              <w:rPr>
                <w:sz w:val="20"/>
              </w:rPr>
            </w:pPr>
          </w:p>
        </w:tc>
        <w:tc>
          <w:tcPr>
            <w:tcW w:w="1260" w:type="dxa"/>
            <w:shd w:val="clear" w:color="auto" w:fill="FFFFCC"/>
            <w:vAlign w:val="center"/>
          </w:tcPr>
          <w:p w:rsidR="00240782" w:rsidRDefault="00240782">
            <w:pPr>
              <w:jc w:val="center"/>
              <w:rPr>
                <w:sz w:val="20"/>
              </w:rPr>
            </w:pPr>
          </w:p>
        </w:tc>
        <w:tc>
          <w:tcPr>
            <w:tcW w:w="1260" w:type="dxa"/>
            <w:shd w:val="clear" w:color="auto" w:fill="FFFFCC"/>
            <w:vAlign w:val="center"/>
          </w:tcPr>
          <w:p w:rsidR="00240782" w:rsidRDefault="00240782">
            <w:pPr>
              <w:jc w:val="center"/>
              <w:rPr>
                <w:sz w:val="20"/>
              </w:rPr>
            </w:pPr>
          </w:p>
        </w:tc>
        <w:tc>
          <w:tcPr>
            <w:tcW w:w="1260" w:type="dxa"/>
            <w:shd w:val="clear" w:color="auto" w:fill="FFFFCC"/>
            <w:vAlign w:val="center"/>
          </w:tcPr>
          <w:p w:rsidR="00240782" w:rsidRDefault="00240782">
            <w:pPr>
              <w:jc w:val="center"/>
              <w:rPr>
                <w:sz w:val="20"/>
              </w:rPr>
            </w:pPr>
          </w:p>
        </w:tc>
        <w:tc>
          <w:tcPr>
            <w:tcW w:w="1260" w:type="dxa"/>
            <w:shd w:val="clear" w:color="auto" w:fill="FFFFCC"/>
          </w:tcPr>
          <w:p w:rsidR="00240782" w:rsidRDefault="00240782">
            <w:pPr>
              <w:jc w:val="center"/>
              <w:rPr>
                <w:sz w:val="20"/>
              </w:rPr>
            </w:pPr>
          </w:p>
        </w:tc>
        <w:tc>
          <w:tcPr>
            <w:tcW w:w="1260" w:type="dxa"/>
            <w:shd w:val="clear" w:color="auto" w:fill="FFFFCC"/>
            <w:vAlign w:val="center"/>
          </w:tcPr>
          <w:p w:rsidR="00240782" w:rsidRDefault="00240782">
            <w:pPr>
              <w:jc w:val="center"/>
              <w:rPr>
                <w:sz w:val="20"/>
              </w:rPr>
            </w:pPr>
          </w:p>
        </w:tc>
      </w:tr>
      <w:tr w:rsidR="00511CB1" w:rsidTr="009A7A5E">
        <w:trPr>
          <w:trHeight w:val="458"/>
        </w:trPr>
        <w:tc>
          <w:tcPr>
            <w:tcW w:w="1350" w:type="dxa"/>
            <w:shd w:val="clear" w:color="auto" w:fill="CCECFF"/>
            <w:vAlign w:val="center"/>
          </w:tcPr>
          <w:p w:rsidR="00511CB1" w:rsidRDefault="00511CB1" w:rsidP="008979B5">
            <w:pPr>
              <w:rPr>
                <w:i/>
                <w:iCs/>
                <w:sz w:val="20"/>
              </w:rPr>
            </w:pPr>
            <w:r>
              <w:rPr>
                <w:i/>
                <w:iCs/>
                <w:sz w:val="20"/>
              </w:rPr>
              <w:t>Sept 2020</w:t>
            </w:r>
          </w:p>
        </w:tc>
        <w:tc>
          <w:tcPr>
            <w:tcW w:w="900" w:type="dxa"/>
            <w:shd w:val="clear" w:color="auto" w:fill="CCECFF"/>
            <w:vAlign w:val="center"/>
          </w:tcPr>
          <w:p w:rsidR="00511CB1" w:rsidRDefault="00511CB1" w:rsidP="007D67D5">
            <w:pPr>
              <w:jc w:val="center"/>
              <w:rPr>
                <w:sz w:val="20"/>
              </w:rPr>
            </w:pPr>
            <w:r>
              <w:rPr>
                <w:sz w:val="20"/>
              </w:rPr>
              <w:t>19</w:t>
            </w:r>
          </w:p>
        </w:tc>
        <w:tc>
          <w:tcPr>
            <w:tcW w:w="1144" w:type="dxa"/>
            <w:shd w:val="clear" w:color="auto" w:fill="CCECFF"/>
            <w:vAlign w:val="center"/>
          </w:tcPr>
          <w:p w:rsidR="00511CB1" w:rsidRDefault="00511CB1" w:rsidP="007D67D5">
            <w:pPr>
              <w:jc w:val="center"/>
              <w:rPr>
                <w:sz w:val="20"/>
              </w:rPr>
            </w:pPr>
            <w:r>
              <w:rPr>
                <w:sz w:val="20"/>
              </w:rPr>
              <w:t>0</w:t>
            </w:r>
          </w:p>
        </w:tc>
        <w:tc>
          <w:tcPr>
            <w:tcW w:w="1196" w:type="dxa"/>
            <w:shd w:val="clear" w:color="auto" w:fill="CCECFF"/>
            <w:vAlign w:val="center"/>
          </w:tcPr>
          <w:p w:rsidR="00511CB1" w:rsidRDefault="00511CB1">
            <w:pPr>
              <w:jc w:val="center"/>
              <w:rPr>
                <w:sz w:val="20"/>
              </w:rPr>
            </w:pPr>
            <w:r>
              <w:rPr>
                <w:sz w:val="20"/>
              </w:rPr>
              <w:t>0</w:t>
            </w:r>
          </w:p>
        </w:tc>
        <w:tc>
          <w:tcPr>
            <w:tcW w:w="1260" w:type="dxa"/>
            <w:shd w:val="clear" w:color="auto" w:fill="CCECFF"/>
            <w:vAlign w:val="center"/>
          </w:tcPr>
          <w:p w:rsidR="00511CB1" w:rsidRDefault="00511CB1" w:rsidP="007D67D5">
            <w:pPr>
              <w:jc w:val="center"/>
              <w:rPr>
                <w:sz w:val="20"/>
              </w:rPr>
            </w:pPr>
            <w:r>
              <w:rPr>
                <w:sz w:val="20"/>
              </w:rPr>
              <w:t>19</w:t>
            </w:r>
          </w:p>
        </w:tc>
        <w:tc>
          <w:tcPr>
            <w:tcW w:w="1080" w:type="dxa"/>
            <w:shd w:val="clear" w:color="auto" w:fill="CCECFF"/>
            <w:vAlign w:val="center"/>
          </w:tcPr>
          <w:p w:rsidR="00511CB1" w:rsidRDefault="00511CB1" w:rsidP="007D67D5">
            <w:pPr>
              <w:jc w:val="center"/>
              <w:rPr>
                <w:sz w:val="20"/>
              </w:rPr>
            </w:pPr>
            <w:r>
              <w:rPr>
                <w:sz w:val="20"/>
              </w:rPr>
              <w:t>19</w:t>
            </w:r>
          </w:p>
        </w:tc>
        <w:tc>
          <w:tcPr>
            <w:tcW w:w="1080" w:type="dxa"/>
            <w:shd w:val="clear" w:color="auto" w:fill="CCFFCC"/>
            <w:vAlign w:val="center"/>
          </w:tcPr>
          <w:p w:rsidR="00511CB1" w:rsidRDefault="00511CB1">
            <w:pPr>
              <w:jc w:val="center"/>
              <w:rPr>
                <w:sz w:val="20"/>
              </w:rPr>
            </w:pPr>
          </w:p>
        </w:tc>
        <w:tc>
          <w:tcPr>
            <w:tcW w:w="1080" w:type="dxa"/>
            <w:shd w:val="clear" w:color="auto" w:fill="CCFFCC"/>
            <w:vAlign w:val="center"/>
          </w:tcPr>
          <w:p w:rsidR="00511CB1" w:rsidRDefault="00511CB1">
            <w:pPr>
              <w:jc w:val="center"/>
              <w:rPr>
                <w:sz w:val="20"/>
              </w:rPr>
            </w:pPr>
          </w:p>
        </w:tc>
        <w:tc>
          <w:tcPr>
            <w:tcW w:w="1170" w:type="dxa"/>
            <w:shd w:val="clear" w:color="auto" w:fill="CCFFCC"/>
            <w:vAlign w:val="center"/>
          </w:tcPr>
          <w:p w:rsidR="00511CB1" w:rsidRDefault="00511CB1">
            <w:pPr>
              <w:jc w:val="center"/>
              <w:rPr>
                <w:sz w:val="20"/>
              </w:rPr>
            </w:pPr>
          </w:p>
        </w:tc>
        <w:tc>
          <w:tcPr>
            <w:tcW w:w="1350" w:type="dxa"/>
            <w:shd w:val="clear" w:color="auto" w:fill="CCFFCC"/>
          </w:tcPr>
          <w:p w:rsidR="00511CB1" w:rsidRDefault="00511CB1">
            <w:pPr>
              <w:jc w:val="center"/>
              <w:rPr>
                <w:sz w:val="20"/>
              </w:rPr>
            </w:pPr>
          </w:p>
        </w:tc>
        <w:tc>
          <w:tcPr>
            <w:tcW w:w="1080" w:type="dxa"/>
            <w:shd w:val="clear" w:color="auto" w:fill="CCFFCC"/>
            <w:vAlign w:val="center"/>
          </w:tcPr>
          <w:p w:rsidR="00511CB1" w:rsidRDefault="00511CB1">
            <w:pPr>
              <w:jc w:val="center"/>
              <w:rPr>
                <w:sz w:val="20"/>
              </w:rPr>
            </w:pPr>
          </w:p>
        </w:tc>
        <w:tc>
          <w:tcPr>
            <w:tcW w:w="1260" w:type="dxa"/>
            <w:shd w:val="clear" w:color="auto" w:fill="FFFFCC"/>
            <w:vAlign w:val="center"/>
          </w:tcPr>
          <w:p w:rsidR="00511CB1" w:rsidRDefault="00511CB1">
            <w:pPr>
              <w:jc w:val="center"/>
              <w:rPr>
                <w:sz w:val="20"/>
              </w:rPr>
            </w:pPr>
          </w:p>
        </w:tc>
        <w:tc>
          <w:tcPr>
            <w:tcW w:w="1260" w:type="dxa"/>
            <w:shd w:val="clear" w:color="auto" w:fill="FFFFCC"/>
            <w:vAlign w:val="center"/>
          </w:tcPr>
          <w:p w:rsidR="00511CB1" w:rsidRDefault="00511CB1">
            <w:pPr>
              <w:jc w:val="center"/>
              <w:rPr>
                <w:sz w:val="20"/>
              </w:rPr>
            </w:pPr>
          </w:p>
        </w:tc>
        <w:tc>
          <w:tcPr>
            <w:tcW w:w="1260" w:type="dxa"/>
            <w:shd w:val="clear" w:color="auto" w:fill="FFFFCC"/>
            <w:vAlign w:val="center"/>
          </w:tcPr>
          <w:p w:rsidR="00511CB1" w:rsidRDefault="00511CB1">
            <w:pPr>
              <w:jc w:val="center"/>
              <w:rPr>
                <w:sz w:val="20"/>
              </w:rPr>
            </w:pPr>
          </w:p>
        </w:tc>
        <w:tc>
          <w:tcPr>
            <w:tcW w:w="1260" w:type="dxa"/>
            <w:shd w:val="clear" w:color="auto" w:fill="FFFFCC"/>
          </w:tcPr>
          <w:p w:rsidR="00511CB1" w:rsidRDefault="00511CB1">
            <w:pPr>
              <w:jc w:val="center"/>
              <w:rPr>
                <w:sz w:val="20"/>
              </w:rPr>
            </w:pPr>
          </w:p>
        </w:tc>
        <w:tc>
          <w:tcPr>
            <w:tcW w:w="1260" w:type="dxa"/>
            <w:shd w:val="clear" w:color="auto" w:fill="FFFFCC"/>
            <w:vAlign w:val="center"/>
          </w:tcPr>
          <w:p w:rsidR="00511CB1" w:rsidRDefault="00511CB1">
            <w:pPr>
              <w:jc w:val="center"/>
              <w:rPr>
                <w:sz w:val="20"/>
              </w:rPr>
            </w:pPr>
          </w:p>
        </w:tc>
      </w:tr>
      <w:tr w:rsidR="0097164D" w:rsidTr="009A7A5E">
        <w:trPr>
          <w:trHeight w:val="458"/>
        </w:trPr>
        <w:tc>
          <w:tcPr>
            <w:tcW w:w="1350" w:type="dxa"/>
            <w:shd w:val="clear" w:color="auto" w:fill="CCECFF"/>
            <w:vAlign w:val="center"/>
          </w:tcPr>
          <w:p w:rsidR="0097164D" w:rsidRDefault="0097164D" w:rsidP="008979B5">
            <w:pPr>
              <w:rPr>
                <w:i/>
                <w:iCs/>
                <w:sz w:val="20"/>
              </w:rPr>
            </w:pPr>
            <w:r>
              <w:rPr>
                <w:i/>
                <w:iCs/>
                <w:sz w:val="20"/>
              </w:rPr>
              <w:t>June 2020</w:t>
            </w:r>
          </w:p>
        </w:tc>
        <w:tc>
          <w:tcPr>
            <w:tcW w:w="900" w:type="dxa"/>
            <w:shd w:val="clear" w:color="auto" w:fill="CCECFF"/>
            <w:vAlign w:val="center"/>
          </w:tcPr>
          <w:p w:rsidR="0097164D" w:rsidRDefault="0097164D" w:rsidP="007D67D5">
            <w:pPr>
              <w:jc w:val="center"/>
              <w:rPr>
                <w:sz w:val="20"/>
              </w:rPr>
            </w:pPr>
            <w:r>
              <w:rPr>
                <w:sz w:val="20"/>
              </w:rPr>
              <w:t>19</w:t>
            </w:r>
          </w:p>
        </w:tc>
        <w:tc>
          <w:tcPr>
            <w:tcW w:w="1144" w:type="dxa"/>
            <w:shd w:val="clear" w:color="auto" w:fill="CCECFF"/>
            <w:vAlign w:val="center"/>
          </w:tcPr>
          <w:p w:rsidR="0097164D" w:rsidRDefault="0097164D" w:rsidP="007D67D5">
            <w:pPr>
              <w:jc w:val="center"/>
              <w:rPr>
                <w:sz w:val="20"/>
              </w:rPr>
            </w:pPr>
            <w:r>
              <w:rPr>
                <w:sz w:val="20"/>
              </w:rPr>
              <w:t>0</w:t>
            </w:r>
          </w:p>
        </w:tc>
        <w:tc>
          <w:tcPr>
            <w:tcW w:w="1196" w:type="dxa"/>
            <w:shd w:val="clear" w:color="auto" w:fill="CCECFF"/>
            <w:vAlign w:val="center"/>
          </w:tcPr>
          <w:p w:rsidR="0097164D" w:rsidRDefault="0097164D">
            <w:pPr>
              <w:jc w:val="center"/>
              <w:rPr>
                <w:sz w:val="20"/>
              </w:rPr>
            </w:pPr>
            <w:r>
              <w:rPr>
                <w:sz w:val="20"/>
              </w:rPr>
              <w:t>0</w:t>
            </w:r>
          </w:p>
        </w:tc>
        <w:tc>
          <w:tcPr>
            <w:tcW w:w="1260" w:type="dxa"/>
            <w:shd w:val="clear" w:color="auto" w:fill="CCECFF"/>
            <w:vAlign w:val="center"/>
          </w:tcPr>
          <w:p w:rsidR="0097164D" w:rsidRDefault="0097164D" w:rsidP="007D67D5">
            <w:pPr>
              <w:jc w:val="center"/>
              <w:rPr>
                <w:sz w:val="20"/>
              </w:rPr>
            </w:pPr>
            <w:r>
              <w:rPr>
                <w:sz w:val="20"/>
              </w:rPr>
              <w:t>19</w:t>
            </w:r>
          </w:p>
        </w:tc>
        <w:tc>
          <w:tcPr>
            <w:tcW w:w="1080" w:type="dxa"/>
            <w:shd w:val="clear" w:color="auto" w:fill="CCECFF"/>
            <w:vAlign w:val="center"/>
          </w:tcPr>
          <w:p w:rsidR="0097164D" w:rsidRDefault="0097164D" w:rsidP="007D67D5">
            <w:pPr>
              <w:jc w:val="center"/>
              <w:rPr>
                <w:sz w:val="20"/>
              </w:rPr>
            </w:pPr>
            <w:r>
              <w:rPr>
                <w:sz w:val="20"/>
              </w:rPr>
              <w:t>19</w:t>
            </w:r>
          </w:p>
        </w:tc>
        <w:tc>
          <w:tcPr>
            <w:tcW w:w="1080" w:type="dxa"/>
            <w:shd w:val="clear" w:color="auto" w:fill="CCFFCC"/>
            <w:vAlign w:val="center"/>
          </w:tcPr>
          <w:p w:rsidR="0097164D" w:rsidRDefault="0097164D">
            <w:pPr>
              <w:jc w:val="center"/>
              <w:rPr>
                <w:sz w:val="20"/>
              </w:rPr>
            </w:pPr>
          </w:p>
        </w:tc>
        <w:tc>
          <w:tcPr>
            <w:tcW w:w="1080" w:type="dxa"/>
            <w:shd w:val="clear" w:color="auto" w:fill="CCFFCC"/>
            <w:vAlign w:val="center"/>
          </w:tcPr>
          <w:p w:rsidR="0097164D" w:rsidRDefault="0097164D">
            <w:pPr>
              <w:jc w:val="center"/>
              <w:rPr>
                <w:sz w:val="20"/>
              </w:rPr>
            </w:pPr>
          </w:p>
        </w:tc>
        <w:tc>
          <w:tcPr>
            <w:tcW w:w="1170" w:type="dxa"/>
            <w:shd w:val="clear" w:color="auto" w:fill="CCFFCC"/>
            <w:vAlign w:val="center"/>
          </w:tcPr>
          <w:p w:rsidR="0097164D" w:rsidRDefault="0097164D">
            <w:pPr>
              <w:jc w:val="center"/>
              <w:rPr>
                <w:sz w:val="20"/>
              </w:rPr>
            </w:pPr>
          </w:p>
        </w:tc>
        <w:tc>
          <w:tcPr>
            <w:tcW w:w="1350" w:type="dxa"/>
            <w:shd w:val="clear" w:color="auto" w:fill="CCFFCC"/>
          </w:tcPr>
          <w:p w:rsidR="0097164D" w:rsidRDefault="0097164D">
            <w:pPr>
              <w:jc w:val="center"/>
              <w:rPr>
                <w:sz w:val="20"/>
              </w:rPr>
            </w:pPr>
          </w:p>
        </w:tc>
        <w:tc>
          <w:tcPr>
            <w:tcW w:w="1080" w:type="dxa"/>
            <w:shd w:val="clear" w:color="auto" w:fill="CCFFCC"/>
            <w:vAlign w:val="center"/>
          </w:tcPr>
          <w:p w:rsidR="0097164D" w:rsidRDefault="0097164D">
            <w:pPr>
              <w:jc w:val="center"/>
              <w:rPr>
                <w:sz w:val="20"/>
              </w:rPr>
            </w:pPr>
          </w:p>
        </w:tc>
        <w:tc>
          <w:tcPr>
            <w:tcW w:w="1260" w:type="dxa"/>
            <w:shd w:val="clear" w:color="auto" w:fill="FFFFCC"/>
            <w:vAlign w:val="center"/>
          </w:tcPr>
          <w:p w:rsidR="0097164D" w:rsidRDefault="0097164D">
            <w:pPr>
              <w:jc w:val="center"/>
              <w:rPr>
                <w:sz w:val="20"/>
              </w:rPr>
            </w:pPr>
          </w:p>
        </w:tc>
        <w:tc>
          <w:tcPr>
            <w:tcW w:w="1260" w:type="dxa"/>
            <w:shd w:val="clear" w:color="auto" w:fill="FFFFCC"/>
            <w:vAlign w:val="center"/>
          </w:tcPr>
          <w:p w:rsidR="0097164D" w:rsidRDefault="0097164D">
            <w:pPr>
              <w:jc w:val="center"/>
              <w:rPr>
                <w:sz w:val="20"/>
              </w:rPr>
            </w:pPr>
          </w:p>
        </w:tc>
        <w:tc>
          <w:tcPr>
            <w:tcW w:w="1260" w:type="dxa"/>
            <w:shd w:val="clear" w:color="auto" w:fill="FFFFCC"/>
            <w:vAlign w:val="center"/>
          </w:tcPr>
          <w:p w:rsidR="0097164D" w:rsidRDefault="0097164D">
            <w:pPr>
              <w:jc w:val="center"/>
              <w:rPr>
                <w:sz w:val="20"/>
              </w:rPr>
            </w:pPr>
          </w:p>
        </w:tc>
        <w:tc>
          <w:tcPr>
            <w:tcW w:w="1260" w:type="dxa"/>
            <w:shd w:val="clear" w:color="auto" w:fill="FFFFCC"/>
          </w:tcPr>
          <w:p w:rsidR="0097164D" w:rsidRDefault="0097164D">
            <w:pPr>
              <w:jc w:val="center"/>
              <w:rPr>
                <w:sz w:val="20"/>
              </w:rPr>
            </w:pPr>
          </w:p>
        </w:tc>
        <w:tc>
          <w:tcPr>
            <w:tcW w:w="1260" w:type="dxa"/>
            <w:shd w:val="clear" w:color="auto" w:fill="FFFFCC"/>
            <w:vAlign w:val="center"/>
          </w:tcPr>
          <w:p w:rsidR="0097164D" w:rsidRDefault="0097164D">
            <w:pPr>
              <w:jc w:val="center"/>
              <w:rPr>
                <w:sz w:val="20"/>
              </w:rPr>
            </w:pPr>
          </w:p>
        </w:tc>
      </w:tr>
      <w:tr w:rsidR="00C66F99" w:rsidTr="009A7A5E">
        <w:trPr>
          <w:trHeight w:val="458"/>
        </w:trPr>
        <w:tc>
          <w:tcPr>
            <w:tcW w:w="1350" w:type="dxa"/>
            <w:shd w:val="clear" w:color="auto" w:fill="CCECFF"/>
            <w:vAlign w:val="center"/>
          </w:tcPr>
          <w:p w:rsidR="00C66F99" w:rsidRDefault="00C66F99" w:rsidP="008979B5">
            <w:pPr>
              <w:rPr>
                <w:i/>
                <w:iCs/>
                <w:sz w:val="20"/>
              </w:rPr>
            </w:pPr>
            <w:r>
              <w:rPr>
                <w:i/>
                <w:iCs/>
                <w:sz w:val="20"/>
              </w:rPr>
              <w:t>March 2020</w:t>
            </w:r>
          </w:p>
        </w:tc>
        <w:tc>
          <w:tcPr>
            <w:tcW w:w="900" w:type="dxa"/>
            <w:shd w:val="clear" w:color="auto" w:fill="CCECFF"/>
            <w:vAlign w:val="center"/>
          </w:tcPr>
          <w:p w:rsidR="00C66F99" w:rsidRDefault="00C66F99" w:rsidP="007D67D5">
            <w:pPr>
              <w:jc w:val="center"/>
              <w:rPr>
                <w:sz w:val="20"/>
              </w:rPr>
            </w:pPr>
            <w:r>
              <w:rPr>
                <w:sz w:val="20"/>
              </w:rPr>
              <w:t>19</w:t>
            </w:r>
          </w:p>
        </w:tc>
        <w:tc>
          <w:tcPr>
            <w:tcW w:w="1144" w:type="dxa"/>
            <w:shd w:val="clear" w:color="auto" w:fill="CCECFF"/>
            <w:vAlign w:val="center"/>
          </w:tcPr>
          <w:p w:rsidR="00C66F99" w:rsidRDefault="00C66F99" w:rsidP="007D67D5">
            <w:pPr>
              <w:jc w:val="center"/>
              <w:rPr>
                <w:sz w:val="20"/>
              </w:rPr>
            </w:pPr>
            <w:r>
              <w:rPr>
                <w:sz w:val="20"/>
              </w:rPr>
              <w:t>0</w:t>
            </w:r>
          </w:p>
        </w:tc>
        <w:tc>
          <w:tcPr>
            <w:tcW w:w="1196" w:type="dxa"/>
            <w:shd w:val="clear" w:color="auto" w:fill="CCECFF"/>
            <w:vAlign w:val="center"/>
          </w:tcPr>
          <w:p w:rsidR="00C66F99" w:rsidRDefault="00C66F99">
            <w:pPr>
              <w:jc w:val="center"/>
              <w:rPr>
                <w:sz w:val="20"/>
              </w:rPr>
            </w:pPr>
            <w:r>
              <w:rPr>
                <w:sz w:val="20"/>
              </w:rPr>
              <w:t>0</w:t>
            </w:r>
          </w:p>
        </w:tc>
        <w:tc>
          <w:tcPr>
            <w:tcW w:w="1260" w:type="dxa"/>
            <w:shd w:val="clear" w:color="auto" w:fill="CCECFF"/>
            <w:vAlign w:val="center"/>
          </w:tcPr>
          <w:p w:rsidR="00C66F99" w:rsidRDefault="00C66F99" w:rsidP="007D67D5">
            <w:pPr>
              <w:jc w:val="center"/>
              <w:rPr>
                <w:sz w:val="20"/>
              </w:rPr>
            </w:pPr>
            <w:r>
              <w:rPr>
                <w:sz w:val="20"/>
              </w:rPr>
              <w:t>19</w:t>
            </w:r>
          </w:p>
        </w:tc>
        <w:tc>
          <w:tcPr>
            <w:tcW w:w="1080" w:type="dxa"/>
            <w:shd w:val="clear" w:color="auto" w:fill="CCECFF"/>
            <w:vAlign w:val="center"/>
          </w:tcPr>
          <w:p w:rsidR="00C66F99" w:rsidRDefault="00C66F99" w:rsidP="007D67D5">
            <w:pPr>
              <w:jc w:val="center"/>
              <w:rPr>
                <w:sz w:val="20"/>
              </w:rPr>
            </w:pPr>
            <w:r>
              <w:rPr>
                <w:sz w:val="20"/>
              </w:rPr>
              <w:t>19</w:t>
            </w:r>
          </w:p>
        </w:tc>
        <w:tc>
          <w:tcPr>
            <w:tcW w:w="1080" w:type="dxa"/>
            <w:shd w:val="clear" w:color="auto" w:fill="CCFFCC"/>
            <w:vAlign w:val="center"/>
          </w:tcPr>
          <w:p w:rsidR="00C66F99" w:rsidRDefault="00C66F99">
            <w:pPr>
              <w:jc w:val="center"/>
              <w:rPr>
                <w:sz w:val="20"/>
              </w:rPr>
            </w:pPr>
          </w:p>
        </w:tc>
        <w:tc>
          <w:tcPr>
            <w:tcW w:w="1080" w:type="dxa"/>
            <w:shd w:val="clear" w:color="auto" w:fill="CCFFCC"/>
            <w:vAlign w:val="center"/>
          </w:tcPr>
          <w:p w:rsidR="00C66F99" w:rsidRDefault="00C66F99">
            <w:pPr>
              <w:jc w:val="center"/>
              <w:rPr>
                <w:sz w:val="20"/>
              </w:rPr>
            </w:pPr>
          </w:p>
        </w:tc>
        <w:tc>
          <w:tcPr>
            <w:tcW w:w="1170" w:type="dxa"/>
            <w:shd w:val="clear" w:color="auto" w:fill="CCFFCC"/>
            <w:vAlign w:val="center"/>
          </w:tcPr>
          <w:p w:rsidR="00C66F99" w:rsidRDefault="00C66F99">
            <w:pPr>
              <w:jc w:val="center"/>
              <w:rPr>
                <w:sz w:val="20"/>
              </w:rPr>
            </w:pPr>
          </w:p>
        </w:tc>
        <w:tc>
          <w:tcPr>
            <w:tcW w:w="1350" w:type="dxa"/>
            <w:shd w:val="clear" w:color="auto" w:fill="CCFFCC"/>
          </w:tcPr>
          <w:p w:rsidR="00C66F99" w:rsidRDefault="00C66F99">
            <w:pPr>
              <w:jc w:val="center"/>
              <w:rPr>
                <w:sz w:val="20"/>
              </w:rPr>
            </w:pPr>
          </w:p>
        </w:tc>
        <w:tc>
          <w:tcPr>
            <w:tcW w:w="1080" w:type="dxa"/>
            <w:shd w:val="clear" w:color="auto" w:fill="CCFFCC"/>
            <w:vAlign w:val="center"/>
          </w:tcPr>
          <w:p w:rsidR="00C66F99" w:rsidRDefault="00C66F99">
            <w:pPr>
              <w:jc w:val="center"/>
              <w:rPr>
                <w:sz w:val="20"/>
              </w:rPr>
            </w:pPr>
          </w:p>
        </w:tc>
        <w:tc>
          <w:tcPr>
            <w:tcW w:w="1260" w:type="dxa"/>
            <w:shd w:val="clear" w:color="auto" w:fill="FFFFCC"/>
            <w:vAlign w:val="center"/>
          </w:tcPr>
          <w:p w:rsidR="00C66F99" w:rsidRDefault="00C66F99">
            <w:pPr>
              <w:jc w:val="center"/>
              <w:rPr>
                <w:sz w:val="20"/>
              </w:rPr>
            </w:pPr>
          </w:p>
        </w:tc>
        <w:tc>
          <w:tcPr>
            <w:tcW w:w="1260" w:type="dxa"/>
            <w:shd w:val="clear" w:color="auto" w:fill="FFFFCC"/>
            <w:vAlign w:val="center"/>
          </w:tcPr>
          <w:p w:rsidR="00C66F99" w:rsidRDefault="00C66F99">
            <w:pPr>
              <w:jc w:val="center"/>
              <w:rPr>
                <w:sz w:val="20"/>
              </w:rPr>
            </w:pPr>
          </w:p>
        </w:tc>
        <w:tc>
          <w:tcPr>
            <w:tcW w:w="1260" w:type="dxa"/>
            <w:shd w:val="clear" w:color="auto" w:fill="FFFFCC"/>
            <w:vAlign w:val="center"/>
          </w:tcPr>
          <w:p w:rsidR="00C66F99" w:rsidRDefault="00C66F99">
            <w:pPr>
              <w:jc w:val="center"/>
              <w:rPr>
                <w:sz w:val="20"/>
              </w:rPr>
            </w:pPr>
          </w:p>
        </w:tc>
        <w:tc>
          <w:tcPr>
            <w:tcW w:w="1260" w:type="dxa"/>
            <w:shd w:val="clear" w:color="auto" w:fill="FFFFCC"/>
          </w:tcPr>
          <w:p w:rsidR="00C66F99" w:rsidRDefault="00C66F99">
            <w:pPr>
              <w:jc w:val="center"/>
              <w:rPr>
                <w:sz w:val="20"/>
              </w:rPr>
            </w:pPr>
          </w:p>
        </w:tc>
        <w:tc>
          <w:tcPr>
            <w:tcW w:w="1260" w:type="dxa"/>
            <w:shd w:val="clear" w:color="auto" w:fill="FFFFCC"/>
            <w:vAlign w:val="center"/>
          </w:tcPr>
          <w:p w:rsidR="00C66F99" w:rsidRDefault="00C66F99">
            <w:pPr>
              <w:jc w:val="center"/>
              <w:rPr>
                <w:sz w:val="20"/>
              </w:rPr>
            </w:pPr>
          </w:p>
        </w:tc>
      </w:tr>
      <w:tr w:rsidR="002E0FB0" w:rsidTr="009A7A5E">
        <w:trPr>
          <w:trHeight w:val="458"/>
        </w:trPr>
        <w:tc>
          <w:tcPr>
            <w:tcW w:w="1350" w:type="dxa"/>
            <w:shd w:val="clear" w:color="auto" w:fill="CCECFF"/>
            <w:vAlign w:val="center"/>
          </w:tcPr>
          <w:p w:rsidR="002E0FB0" w:rsidRDefault="00C66F99" w:rsidP="008979B5">
            <w:pPr>
              <w:rPr>
                <w:i/>
                <w:iCs/>
                <w:sz w:val="20"/>
              </w:rPr>
            </w:pPr>
            <w:r>
              <w:rPr>
                <w:i/>
                <w:iCs/>
                <w:sz w:val="20"/>
              </w:rPr>
              <w:t>Dec 2019</w:t>
            </w:r>
          </w:p>
        </w:tc>
        <w:tc>
          <w:tcPr>
            <w:tcW w:w="900" w:type="dxa"/>
            <w:shd w:val="clear" w:color="auto" w:fill="CCECFF"/>
            <w:vAlign w:val="center"/>
          </w:tcPr>
          <w:p w:rsidR="002E0FB0" w:rsidRDefault="002E0FB0" w:rsidP="007D67D5">
            <w:pPr>
              <w:jc w:val="center"/>
              <w:rPr>
                <w:sz w:val="20"/>
              </w:rPr>
            </w:pPr>
            <w:r>
              <w:rPr>
                <w:sz w:val="20"/>
              </w:rPr>
              <w:t>27</w:t>
            </w:r>
          </w:p>
        </w:tc>
        <w:tc>
          <w:tcPr>
            <w:tcW w:w="1144" w:type="dxa"/>
            <w:shd w:val="clear" w:color="auto" w:fill="CCECFF"/>
            <w:vAlign w:val="center"/>
          </w:tcPr>
          <w:p w:rsidR="002E0FB0" w:rsidRDefault="002E0FB0" w:rsidP="007D67D5">
            <w:pPr>
              <w:jc w:val="center"/>
              <w:rPr>
                <w:sz w:val="20"/>
              </w:rPr>
            </w:pPr>
            <w:r>
              <w:rPr>
                <w:sz w:val="20"/>
              </w:rPr>
              <w:t>0</w:t>
            </w:r>
          </w:p>
        </w:tc>
        <w:tc>
          <w:tcPr>
            <w:tcW w:w="1196" w:type="dxa"/>
            <w:shd w:val="clear" w:color="auto" w:fill="CCECFF"/>
            <w:vAlign w:val="center"/>
          </w:tcPr>
          <w:p w:rsidR="002E0FB0" w:rsidRDefault="002E0FB0">
            <w:pPr>
              <w:jc w:val="center"/>
              <w:rPr>
                <w:sz w:val="20"/>
              </w:rPr>
            </w:pPr>
            <w:r>
              <w:rPr>
                <w:sz w:val="20"/>
              </w:rPr>
              <w:t>0</w:t>
            </w:r>
          </w:p>
        </w:tc>
        <w:tc>
          <w:tcPr>
            <w:tcW w:w="1260" w:type="dxa"/>
            <w:shd w:val="clear" w:color="auto" w:fill="CCECFF"/>
            <w:vAlign w:val="center"/>
          </w:tcPr>
          <w:p w:rsidR="002E0FB0" w:rsidRDefault="002E0FB0" w:rsidP="007D67D5">
            <w:pPr>
              <w:jc w:val="center"/>
              <w:rPr>
                <w:sz w:val="20"/>
              </w:rPr>
            </w:pPr>
            <w:r>
              <w:rPr>
                <w:sz w:val="20"/>
              </w:rPr>
              <w:t>27</w:t>
            </w:r>
          </w:p>
        </w:tc>
        <w:tc>
          <w:tcPr>
            <w:tcW w:w="1080" w:type="dxa"/>
            <w:shd w:val="clear" w:color="auto" w:fill="CCECFF"/>
            <w:vAlign w:val="center"/>
          </w:tcPr>
          <w:p w:rsidR="002E0FB0" w:rsidRDefault="002E0FB0" w:rsidP="007D67D5">
            <w:pPr>
              <w:jc w:val="center"/>
              <w:rPr>
                <w:sz w:val="20"/>
              </w:rPr>
            </w:pPr>
            <w:r>
              <w:rPr>
                <w:sz w:val="20"/>
              </w:rPr>
              <w:t>27</w:t>
            </w:r>
          </w:p>
        </w:tc>
        <w:tc>
          <w:tcPr>
            <w:tcW w:w="1080" w:type="dxa"/>
            <w:shd w:val="clear" w:color="auto" w:fill="CCFFCC"/>
            <w:vAlign w:val="center"/>
          </w:tcPr>
          <w:p w:rsidR="002E0FB0" w:rsidRDefault="002E0FB0">
            <w:pPr>
              <w:jc w:val="center"/>
              <w:rPr>
                <w:sz w:val="20"/>
              </w:rPr>
            </w:pPr>
          </w:p>
        </w:tc>
        <w:tc>
          <w:tcPr>
            <w:tcW w:w="1080" w:type="dxa"/>
            <w:shd w:val="clear" w:color="auto" w:fill="CCFFCC"/>
            <w:vAlign w:val="center"/>
          </w:tcPr>
          <w:p w:rsidR="002E0FB0" w:rsidRDefault="002E0FB0">
            <w:pPr>
              <w:jc w:val="center"/>
              <w:rPr>
                <w:sz w:val="20"/>
              </w:rPr>
            </w:pPr>
          </w:p>
        </w:tc>
        <w:tc>
          <w:tcPr>
            <w:tcW w:w="1170" w:type="dxa"/>
            <w:shd w:val="clear" w:color="auto" w:fill="CCFFCC"/>
            <w:vAlign w:val="center"/>
          </w:tcPr>
          <w:p w:rsidR="002E0FB0" w:rsidRDefault="002E0FB0">
            <w:pPr>
              <w:jc w:val="center"/>
              <w:rPr>
                <w:sz w:val="20"/>
              </w:rPr>
            </w:pPr>
          </w:p>
        </w:tc>
        <w:tc>
          <w:tcPr>
            <w:tcW w:w="1350" w:type="dxa"/>
            <w:shd w:val="clear" w:color="auto" w:fill="CCFFCC"/>
          </w:tcPr>
          <w:p w:rsidR="002E0FB0" w:rsidRDefault="002E0FB0">
            <w:pPr>
              <w:jc w:val="center"/>
              <w:rPr>
                <w:sz w:val="20"/>
              </w:rPr>
            </w:pPr>
          </w:p>
        </w:tc>
        <w:tc>
          <w:tcPr>
            <w:tcW w:w="1080" w:type="dxa"/>
            <w:shd w:val="clear" w:color="auto" w:fill="CCFFCC"/>
            <w:vAlign w:val="center"/>
          </w:tcPr>
          <w:p w:rsidR="002E0FB0" w:rsidRDefault="002E0FB0">
            <w:pPr>
              <w:jc w:val="center"/>
              <w:rPr>
                <w:sz w:val="20"/>
              </w:rPr>
            </w:pPr>
          </w:p>
        </w:tc>
        <w:tc>
          <w:tcPr>
            <w:tcW w:w="1260" w:type="dxa"/>
            <w:shd w:val="clear" w:color="auto" w:fill="FFFFCC"/>
            <w:vAlign w:val="center"/>
          </w:tcPr>
          <w:p w:rsidR="002E0FB0" w:rsidRDefault="002E0FB0">
            <w:pPr>
              <w:jc w:val="center"/>
              <w:rPr>
                <w:sz w:val="20"/>
              </w:rPr>
            </w:pPr>
          </w:p>
        </w:tc>
        <w:tc>
          <w:tcPr>
            <w:tcW w:w="1260" w:type="dxa"/>
            <w:shd w:val="clear" w:color="auto" w:fill="FFFFCC"/>
            <w:vAlign w:val="center"/>
          </w:tcPr>
          <w:p w:rsidR="002E0FB0" w:rsidRDefault="002E0FB0">
            <w:pPr>
              <w:jc w:val="center"/>
              <w:rPr>
                <w:sz w:val="20"/>
              </w:rPr>
            </w:pPr>
          </w:p>
        </w:tc>
        <w:tc>
          <w:tcPr>
            <w:tcW w:w="1260" w:type="dxa"/>
            <w:shd w:val="clear" w:color="auto" w:fill="FFFFCC"/>
            <w:vAlign w:val="center"/>
          </w:tcPr>
          <w:p w:rsidR="002E0FB0" w:rsidRDefault="002E0FB0">
            <w:pPr>
              <w:jc w:val="center"/>
              <w:rPr>
                <w:sz w:val="20"/>
              </w:rPr>
            </w:pPr>
          </w:p>
        </w:tc>
        <w:tc>
          <w:tcPr>
            <w:tcW w:w="1260" w:type="dxa"/>
            <w:shd w:val="clear" w:color="auto" w:fill="FFFFCC"/>
          </w:tcPr>
          <w:p w:rsidR="002E0FB0" w:rsidRDefault="002E0FB0">
            <w:pPr>
              <w:jc w:val="center"/>
              <w:rPr>
                <w:sz w:val="20"/>
              </w:rPr>
            </w:pPr>
          </w:p>
        </w:tc>
        <w:tc>
          <w:tcPr>
            <w:tcW w:w="1260" w:type="dxa"/>
            <w:shd w:val="clear" w:color="auto" w:fill="FFFFCC"/>
            <w:vAlign w:val="center"/>
          </w:tcPr>
          <w:p w:rsidR="002E0FB0" w:rsidRDefault="002E0FB0">
            <w:pPr>
              <w:jc w:val="center"/>
              <w:rPr>
                <w:sz w:val="20"/>
              </w:rPr>
            </w:pPr>
          </w:p>
        </w:tc>
      </w:tr>
      <w:tr w:rsidR="002036DE" w:rsidTr="009A7A5E">
        <w:trPr>
          <w:trHeight w:val="458"/>
        </w:trPr>
        <w:tc>
          <w:tcPr>
            <w:tcW w:w="1350" w:type="dxa"/>
            <w:shd w:val="clear" w:color="auto" w:fill="CCECFF"/>
            <w:vAlign w:val="center"/>
          </w:tcPr>
          <w:p w:rsidR="002036DE" w:rsidRDefault="002036DE" w:rsidP="008979B5">
            <w:pPr>
              <w:rPr>
                <w:i/>
                <w:iCs/>
                <w:sz w:val="20"/>
              </w:rPr>
            </w:pPr>
            <w:r>
              <w:rPr>
                <w:i/>
                <w:iCs/>
                <w:sz w:val="20"/>
              </w:rPr>
              <w:t>Sept 2019</w:t>
            </w:r>
          </w:p>
        </w:tc>
        <w:tc>
          <w:tcPr>
            <w:tcW w:w="900" w:type="dxa"/>
            <w:shd w:val="clear" w:color="auto" w:fill="CCECFF"/>
            <w:vAlign w:val="center"/>
          </w:tcPr>
          <w:p w:rsidR="002036DE" w:rsidRDefault="002036DE" w:rsidP="007D67D5">
            <w:pPr>
              <w:jc w:val="center"/>
              <w:rPr>
                <w:sz w:val="20"/>
              </w:rPr>
            </w:pPr>
            <w:r>
              <w:rPr>
                <w:sz w:val="20"/>
              </w:rPr>
              <w:t>27</w:t>
            </w:r>
          </w:p>
        </w:tc>
        <w:tc>
          <w:tcPr>
            <w:tcW w:w="1144" w:type="dxa"/>
            <w:shd w:val="clear" w:color="auto" w:fill="CCECFF"/>
            <w:vAlign w:val="center"/>
          </w:tcPr>
          <w:p w:rsidR="002036DE" w:rsidRDefault="002036DE" w:rsidP="007D67D5">
            <w:pPr>
              <w:jc w:val="center"/>
              <w:rPr>
                <w:sz w:val="20"/>
              </w:rPr>
            </w:pPr>
            <w:r>
              <w:rPr>
                <w:sz w:val="20"/>
              </w:rPr>
              <w:t>0</w:t>
            </w:r>
          </w:p>
        </w:tc>
        <w:tc>
          <w:tcPr>
            <w:tcW w:w="1196" w:type="dxa"/>
            <w:shd w:val="clear" w:color="auto" w:fill="CCECFF"/>
            <w:vAlign w:val="center"/>
          </w:tcPr>
          <w:p w:rsidR="002036DE" w:rsidRDefault="002036DE">
            <w:pPr>
              <w:jc w:val="center"/>
              <w:rPr>
                <w:sz w:val="20"/>
              </w:rPr>
            </w:pPr>
            <w:r>
              <w:rPr>
                <w:sz w:val="20"/>
              </w:rPr>
              <w:t>0</w:t>
            </w:r>
          </w:p>
        </w:tc>
        <w:tc>
          <w:tcPr>
            <w:tcW w:w="1260" w:type="dxa"/>
            <w:shd w:val="clear" w:color="auto" w:fill="CCECFF"/>
            <w:vAlign w:val="center"/>
          </w:tcPr>
          <w:p w:rsidR="002036DE" w:rsidRDefault="002036DE" w:rsidP="007D67D5">
            <w:pPr>
              <w:jc w:val="center"/>
              <w:rPr>
                <w:sz w:val="20"/>
              </w:rPr>
            </w:pPr>
            <w:r>
              <w:rPr>
                <w:sz w:val="20"/>
              </w:rPr>
              <w:t>27</w:t>
            </w:r>
          </w:p>
        </w:tc>
        <w:tc>
          <w:tcPr>
            <w:tcW w:w="1080" w:type="dxa"/>
            <w:shd w:val="clear" w:color="auto" w:fill="CCECFF"/>
            <w:vAlign w:val="center"/>
          </w:tcPr>
          <w:p w:rsidR="002036DE" w:rsidRDefault="002036DE" w:rsidP="007D67D5">
            <w:pPr>
              <w:jc w:val="center"/>
              <w:rPr>
                <w:sz w:val="20"/>
              </w:rPr>
            </w:pPr>
            <w:r>
              <w:rPr>
                <w:sz w:val="20"/>
              </w:rPr>
              <w:t>27</w:t>
            </w:r>
          </w:p>
        </w:tc>
        <w:tc>
          <w:tcPr>
            <w:tcW w:w="1080" w:type="dxa"/>
            <w:shd w:val="clear" w:color="auto" w:fill="CCFFCC"/>
            <w:vAlign w:val="center"/>
          </w:tcPr>
          <w:p w:rsidR="002036DE" w:rsidRDefault="002036DE">
            <w:pPr>
              <w:jc w:val="center"/>
              <w:rPr>
                <w:sz w:val="20"/>
              </w:rPr>
            </w:pPr>
          </w:p>
        </w:tc>
        <w:tc>
          <w:tcPr>
            <w:tcW w:w="1080" w:type="dxa"/>
            <w:shd w:val="clear" w:color="auto" w:fill="CCFFCC"/>
            <w:vAlign w:val="center"/>
          </w:tcPr>
          <w:p w:rsidR="002036DE" w:rsidRDefault="002036DE">
            <w:pPr>
              <w:jc w:val="center"/>
              <w:rPr>
                <w:sz w:val="20"/>
              </w:rPr>
            </w:pPr>
          </w:p>
        </w:tc>
        <w:tc>
          <w:tcPr>
            <w:tcW w:w="1170" w:type="dxa"/>
            <w:shd w:val="clear" w:color="auto" w:fill="CCFFCC"/>
            <w:vAlign w:val="center"/>
          </w:tcPr>
          <w:p w:rsidR="002036DE" w:rsidRDefault="002036DE">
            <w:pPr>
              <w:jc w:val="center"/>
              <w:rPr>
                <w:sz w:val="20"/>
              </w:rPr>
            </w:pPr>
          </w:p>
        </w:tc>
        <w:tc>
          <w:tcPr>
            <w:tcW w:w="1350" w:type="dxa"/>
            <w:shd w:val="clear" w:color="auto" w:fill="CCFFCC"/>
          </w:tcPr>
          <w:p w:rsidR="002036DE" w:rsidRDefault="002036DE">
            <w:pPr>
              <w:jc w:val="center"/>
              <w:rPr>
                <w:sz w:val="20"/>
              </w:rPr>
            </w:pPr>
          </w:p>
        </w:tc>
        <w:tc>
          <w:tcPr>
            <w:tcW w:w="1080" w:type="dxa"/>
            <w:shd w:val="clear" w:color="auto" w:fill="CCFFCC"/>
            <w:vAlign w:val="center"/>
          </w:tcPr>
          <w:p w:rsidR="002036DE" w:rsidRDefault="002036DE">
            <w:pPr>
              <w:jc w:val="center"/>
              <w:rPr>
                <w:sz w:val="20"/>
              </w:rPr>
            </w:pPr>
          </w:p>
        </w:tc>
        <w:tc>
          <w:tcPr>
            <w:tcW w:w="1260" w:type="dxa"/>
            <w:shd w:val="clear" w:color="auto" w:fill="FFFFCC"/>
            <w:vAlign w:val="center"/>
          </w:tcPr>
          <w:p w:rsidR="002036DE" w:rsidRDefault="002036DE">
            <w:pPr>
              <w:jc w:val="center"/>
              <w:rPr>
                <w:sz w:val="20"/>
              </w:rPr>
            </w:pPr>
          </w:p>
        </w:tc>
        <w:tc>
          <w:tcPr>
            <w:tcW w:w="1260" w:type="dxa"/>
            <w:shd w:val="clear" w:color="auto" w:fill="FFFFCC"/>
            <w:vAlign w:val="center"/>
          </w:tcPr>
          <w:p w:rsidR="002036DE" w:rsidRDefault="002036DE">
            <w:pPr>
              <w:jc w:val="center"/>
              <w:rPr>
                <w:sz w:val="20"/>
              </w:rPr>
            </w:pPr>
          </w:p>
        </w:tc>
        <w:tc>
          <w:tcPr>
            <w:tcW w:w="1260" w:type="dxa"/>
            <w:shd w:val="clear" w:color="auto" w:fill="FFFFCC"/>
            <w:vAlign w:val="center"/>
          </w:tcPr>
          <w:p w:rsidR="002036DE" w:rsidRDefault="002036DE">
            <w:pPr>
              <w:jc w:val="center"/>
              <w:rPr>
                <w:sz w:val="20"/>
              </w:rPr>
            </w:pPr>
          </w:p>
        </w:tc>
        <w:tc>
          <w:tcPr>
            <w:tcW w:w="1260" w:type="dxa"/>
            <w:shd w:val="clear" w:color="auto" w:fill="FFFFCC"/>
          </w:tcPr>
          <w:p w:rsidR="002036DE" w:rsidRDefault="002036DE">
            <w:pPr>
              <w:jc w:val="center"/>
              <w:rPr>
                <w:sz w:val="20"/>
              </w:rPr>
            </w:pPr>
          </w:p>
        </w:tc>
        <w:tc>
          <w:tcPr>
            <w:tcW w:w="1260" w:type="dxa"/>
            <w:shd w:val="clear" w:color="auto" w:fill="FFFFCC"/>
            <w:vAlign w:val="center"/>
          </w:tcPr>
          <w:p w:rsidR="002036DE" w:rsidRDefault="002036DE">
            <w:pPr>
              <w:jc w:val="center"/>
              <w:rPr>
                <w:sz w:val="20"/>
              </w:rPr>
            </w:pPr>
          </w:p>
        </w:tc>
      </w:tr>
      <w:tr w:rsidR="006E10A1" w:rsidTr="009A7A5E">
        <w:trPr>
          <w:trHeight w:val="458"/>
        </w:trPr>
        <w:tc>
          <w:tcPr>
            <w:tcW w:w="1350" w:type="dxa"/>
            <w:shd w:val="clear" w:color="auto" w:fill="CCECFF"/>
            <w:vAlign w:val="center"/>
          </w:tcPr>
          <w:p w:rsidR="006E10A1" w:rsidRDefault="006E10A1" w:rsidP="008979B5">
            <w:pPr>
              <w:rPr>
                <w:i/>
                <w:iCs/>
                <w:sz w:val="20"/>
              </w:rPr>
            </w:pPr>
            <w:r>
              <w:rPr>
                <w:i/>
                <w:iCs/>
                <w:sz w:val="20"/>
              </w:rPr>
              <w:t>June 2019</w:t>
            </w:r>
          </w:p>
        </w:tc>
        <w:tc>
          <w:tcPr>
            <w:tcW w:w="900" w:type="dxa"/>
            <w:shd w:val="clear" w:color="auto" w:fill="CCECFF"/>
            <w:vAlign w:val="center"/>
          </w:tcPr>
          <w:p w:rsidR="006E10A1" w:rsidRDefault="006E10A1" w:rsidP="007D67D5">
            <w:pPr>
              <w:jc w:val="center"/>
              <w:rPr>
                <w:sz w:val="20"/>
              </w:rPr>
            </w:pPr>
            <w:r>
              <w:rPr>
                <w:sz w:val="20"/>
              </w:rPr>
              <w:t>27</w:t>
            </w:r>
          </w:p>
        </w:tc>
        <w:tc>
          <w:tcPr>
            <w:tcW w:w="1144" w:type="dxa"/>
            <w:shd w:val="clear" w:color="auto" w:fill="CCECFF"/>
            <w:vAlign w:val="center"/>
          </w:tcPr>
          <w:p w:rsidR="006E10A1" w:rsidRDefault="006E10A1" w:rsidP="007D67D5">
            <w:pPr>
              <w:jc w:val="center"/>
              <w:rPr>
                <w:sz w:val="20"/>
              </w:rPr>
            </w:pPr>
            <w:r>
              <w:rPr>
                <w:sz w:val="20"/>
              </w:rPr>
              <w:t>0</w:t>
            </w:r>
          </w:p>
        </w:tc>
        <w:tc>
          <w:tcPr>
            <w:tcW w:w="1196" w:type="dxa"/>
            <w:shd w:val="clear" w:color="auto" w:fill="CCECFF"/>
            <w:vAlign w:val="center"/>
          </w:tcPr>
          <w:p w:rsidR="006E10A1" w:rsidRDefault="006E10A1">
            <w:pPr>
              <w:jc w:val="center"/>
              <w:rPr>
                <w:sz w:val="20"/>
              </w:rPr>
            </w:pPr>
            <w:r>
              <w:rPr>
                <w:sz w:val="20"/>
              </w:rPr>
              <w:t>0</w:t>
            </w:r>
          </w:p>
        </w:tc>
        <w:tc>
          <w:tcPr>
            <w:tcW w:w="1260" w:type="dxa"/>
            <w:shd w:val="clear" w:color="auto" w:fill="CCECFF"/>
            <w:vAlign w:val="center"/>
          </w:tcPr>
          <w:p w:rsidR="006E10A1" w:rsidRDefault="006E10A1" w:rsidP="007D67D5">
            <w:pPr>
              <w:jc w:val="center"/>
              <w:rPr>
                <w:sz w:val="20"/>
              </w:rPr>
            </w:pPr>
            <w:r>
              <w:rPr>
                <w:sz w:val="20"/>
              </w:rPr>
              <w:t>27</w:t>
            </w:r>
          </w:p>
        </w:tc>
        <w:tc>
          <w:tcPr>
            <w:tcW w:w="1080" w:type="dxa"/>
            <w:shd w:val="clear" w:color="auto" w:fill="CCECFF"/>
            <w:vAlign w:val="center"/>
          </w:tcPr>
          <w:p w:rsidR="006E10A1" w:rsidRDefault="006E10A1" w:rsidP="007D67D5">
            <w:pPr>
              <w:jc w:val="center"/>
              <w:rPr>
                <w:sz w:val="20"/>
              </w:rPr>
            </w:pPr>
            <w:r>
              <w:rPr>
                <w:sz w:val="20"/>
              </w:rPr>
              <w:t>27</w:t>
            </w:r>
          </w:p>
        </w:tc>
        <w:tc>
          <w:tcPr>
            <w:tcW w:w="1080" w:type="dxa"/>
            <w:shd w:val="clear" w:color="auto" w:fill="CCFFCC"/>
            <w:vAlign w:val="center"/>
          </w:tcPr>
          <w:p w:rsidR="006E10A1" w:rsidRDefault="006E10A1">
            <w:pPr>
              <w:jc w:val="center"/>
              <w:rPr>
                <w:sz w:val="20"/>
              </w:rPr>
            </w:pPr>
          </w:p>
        </w:tc>
        <w:tc>
          <w:tcPr>
            <w:tcW w:w="1080" w:type="dxa"/>
            <w:shd w:val="clear" w:color="auto" w:fill="CCFFCC"/>
            <w:vAlign w:val="center"/>
          </w:tcPr>
          <w:p w:rsidR="006E10A1" w:rsidRDefault="006E10A1">
            <w:pPr>
              <w:jc w:val="center"/>
              <w:rPr>
                <w:sz w:val="20"/>
              </w:rPr>
            </w:pPr>
          </w:p>
        </w:tc>
        <w:tc>
          <w:tcPr>
            <w:tcW w:w="1170" w:type="dxa"/>
            <w:shd w:val="clear" w:color="auto" w:fill="CCFFCC"/>
            <w:vAlign w:val="center"/>
          </w:tcPr>
          <w:p w:rsidR="006E10A1" w:rsidRDefault="006E10A1">
            <w:pPr>
              <w:jc w:val="center"/>
              <w:rPr>
                <w:sz w:val="20"/>
              </w:rPr>
            </w:pPr>
          </w:p>
        </w:tc>
        <w:tc>
          <w:tcPr>
            <w:tcW w:w="1350" w:type="dxa"/>
            <w:shd w:val="clear" w:color="auto" w:fill="CCFFCC"/>
          </w:tcPr>
          <w:p w:rsidR="006E10A1" w:rsidRDefault="006E10A1">
            <w:pPr>
              <w:jc w:val="center"/>
              <w:rPr>
                <w:sz w:val="20"/>
              </w:rPr>
            </w:pPr>
          </w:p>
        </w:tc>
        <w:tc>
          <w:tcPr>
            <w:tcW w:w="1080" w:type="dxa"/>
            <w:shd w:val="clear" w:color="auto" w:fill="CCFFCC"/>
            <w:vAlign w:val="center"/>
          </w:tcPr>
          <w:p w:rsidR="006E10A1" w:rsidRDefault="006E10A1">
            <w:pPr>
              <w:jc w:val="center"/>
              <w:rPr>
                <w:sz w:val="20"/>
              </w:rPr>
            </w:pPr>
          </w:p>
        </w:tc>
        <w:tc>
          <w:tcPr>
            <w:tcW w:w="1260" w:type="dxa"/>
            <w:shd w:val="clear" w:color="auto" w:fill="FFFFCC"/>
            <w:vAlign w:val="center"/>
          </w:tcPr>
          <w:p w:rsidR="006E10A1" w:rsidRDefault="006E10A1">
            <w:pPr>
              <w:jc w:val="center"/>
              <w:rPr>
                <w:sz w:val="20"/>
              </w:rPr>
            </w:pPr>
          </w:p>
        </w:tc>
        <w:tc>
          <w:tcPr>
            <w:tcW w:w="1260" w:type="dxa"/>
            <w:shd w:val="clear" w:color="auto" w:fill="FFFFCC"/>
            <w:vAlign w:val="center"/>
          </w:tcPr>
          <w:p w:rsidR="006E10A1" w:rsidRDefault="006E10A1">
            <w:pPr>
              <w:jc w:val="center"/>
              <w:rPr>
                <w:sz w:val="20"/>
              </w:rPr>
            </w:pPr>
          </w:p>
        </w:tc>
        <w:tc>
          <w:tcPr>
            <w:tcW w:w="1260" w:type="dxa"/>
            <w:shd w:val="clear" w:color="auto" w:fill="FFFFCC"/>
            <w:vAlign w:val="center"/>
          </w:tcPr>
          <w:p w:rsidR="006E10A1" w:rsidRDefault="006E10A1">
            <w:pPr>
              <w:jc w:val="center"/>
              <w:rPr>
                <w:sz w:val="20"/>
              </w:rPr>
            </w:pPr>
          </w:p>
        </w:tc>
        <w:tc>
          <w:tcPr>
            <w:tcW w:w="1260" w:type="dxa"/>
            <w:shd w:val="clear" w:color="auto" w:fill="FFFFCC"/>
          </w:tcPr>
          <w:p w:rsidR="006E10A1" w:rsidRDefault="006E10A1">
            <w:pPr>
              <w:jc w:val="center"/>
              <w:rPr>
                <w:sz w:val="20"/>
              </w:rPr>
            </w:pPr>
          </w:p>
        </w:tc>
        <w:tc>
          <w:tcPr>
            <w:tcW w:w="1260" w:type="dxa"/>
            <w:shd w:val="clear" w:color="auto" w:fill="FFFFCC"/>
            <w:vAlign w:val="center"/>
          </w:tcPr>
          <w:p w:rsidR="006E10A1" w:rsidRDefault="006E10A1">
            <w:pPr>
              <w:jc w:val="center"/>
              <w:rPr>
                <w:sz w:val="20"/>
              </w:rPr>
            </w:pPr>
          </w:p>
        </w:tc>
      </w:tr>
      <w:tr w:rsidR="00B940F0" w:rsidTr="009A7A5E">
        <w:trPr>
          <w:trHeight w:val="458"/>
        </w:trPr>
        <w:tc>
          <w:tcPr>
            <w:tcW w:w="1350" w:type="dxa"/>
            <w:shd w:val="clear" w:color="auto" w:fill="CCECFF"/>
            <w:vAlign w:val="center"/>
          </w:tcPr>
          <w:p w:rsidR="00B940F0" w:rsidRDefault="00B940F0" w:rsidP="008979B5">
            <w:pPr>
              <w:rPr>
                <w:i/>
                <w:iCs/>
                <w:sz w:val="20"/>
              </w:rPr>
            </w:pPr>
            <w:r>
              <w:rPr>
                <w:i/>
                <w:iCs/>
                <w:sz w:val="20"/>
              </w:rPr>
              <w:t>March 2019</w:t>
            </w:r>
          </w:p>
        </w:tc>
        <w:tc>
          <w:tcPr>
            <w:tcW w:w="900" w:type="dxa"/>
            <w:shd w:val="clear" w:color="auto" w:fill="CCECFF"/>
            <w:vAlign w:val="center"/>
          </w:tcPr>
          <w:p w:rsidR="00B940F0" w:rsidRDefault="00B940F0" w:rsidP="007D67D5">
            <w:pPr>
              <w:jc w:val="center"/>
              <w:rPr>
                <w:sz w:val="20"/>
              </w:rPr>
            </w:pPr>
            <w:r>
              <w:rPr>
                <w:sz w:val="20"/>
              </w:rPr>
              <w:t>27</w:t>
            </w:r>
          </w:p>
        </w:tc>
        <w:tc>
          <w:tcPr>
            <w:tcW w:w="1144" w:type="dxa"/>
            <w:shd w:val="clear" w:color="auto" w:fill="CCECFF"/>
            <w:vAlign w:val="center"/>
          </w:tcPr>
          <w:p w:rsidR="00B940F0" w:rsidRDefault="00B940F0" w:rsidP="007D67D5">
            <w:pPr>
              <w:jc w:val="center"/>
              <w:rPr>
                <w:sz w:val="20"/>
              </w:rPr>
            </w:pPr>
            <w:r>
              <w:rPr>
                <w:sz w:val="20"/>
              </w:rPr>
              <w:t>0</w:t>
            </w:r>
          </w:p>
        </w:tc>
        <w:tc>
          <w:tcPr>
            <w:tcW w:w="1196" w:type="dxa"/>
            <w:shd w:val="clear" w:color="auto" w:fill="CCECFF"/>
            <w:vAlign w:val="center"/>
          </w:tcPr>
          <w:p w:rsidR="00B940F0" w:rsidRDefault="00B940F0">
            <w:pPr>
              <w:jc w:val="center"/>
              <w:rPr>
                <w:sz w:val="20"/>
              </w:rPr>
            </w:pPr>
            <w:r>
              <w:rPr>
                <w:sz w:val="20"/>
              </w:rPr>
              <w:t>0</w:t>
            </w:r>
          </w:p>
        </w:tc>
        <w:tc>
          <w:tcPr>
            <w:tcW w:w="1260" w:type="dxa"/>
            <w:shd w:val="clear" w:color="auto" w:fill="CCECFF"/>
            <w:vAlign w:val="center"/>
          </w:tcPr>
          <w:p w:rsidR="00B940F0" w:rsidRDefault="00B940F0" w:rsidP="007D67D5">
            <w:pPr>
              <w:jc w:val="center"/>
              <w:rPr>
                <w:sz w:val="20"/>
              </w:rPr>
            </w:pPr>
            <w:r>
              <w:rPr>
                <w:sz w:val="20"/>
              </w:rPr>
              <w:t>27</w:t>
            </w:r>
          </w:p>
        </w:tc>
        <w:tc>
          <w:tcPr>
            <w:tcW w:w="1080" w:type="dxa"/>
            <w:shd w:val="clear" w:color="auto" w:fill="CCECFF"/>
            <w:vAlign w:val="center"/>
          </w:tcPr>
          <w:p w:rsidR="00B940F0" w:rsidRDefault="00B940F0" w:rsidP="007D67D5">
            <w:pPr>
              <w:jc w:val="center"/>
              <w:rPr>
                <w:sz w:val="20"/>
              </w:rPr>
            </w:pPr>
            <w:r>
              <w:rPr>
                <w:sz w:val="20"/>
              </w:rPr>
              <w:t>27</w:t>
            </w:r>
          </w:p>
        </w:tc>
        <w:tc>
          <w:tcPr>
            <w:tcW w:w="1080" w:type="dxa"/>
            <w:shd w:val="clear" w:color="auto" w:fill="CCFFCC"/>
            <w:vAlign w:val="center"/>
          </w:tcPr>
          <w:p w:rsidR="00B940F0" w:rsidRDefault="00B940F0">
            <w:pPr>
              <w:jc w:val="center"/>
              <w:rPr>
                <w:sz w:val="20"/>
              </w:rPr>
            </w:pPr>
          </w:p>
        </w:tc>
        <w:tc>
          <w:tcPr>
            <w:tcW w:w="1080" w:type="dxa"/>
            <w:shd w:val="clear" w:color="auto" w:fill="CCFFCC"/>
            <w:vAlign w:val="center"/>
          </w:tcPr>
          <w:p w:rsidR="00B940F0" w:rsidRDefault="00B940F0">
            <w:pPr>
              <w:jc w:val="center"/>
              <w:rPr>
                <w:sz w:val="20"/>
              </w:rPr>
            </w:pPr>
          </w:p>
        </w:tc>
        <w:tc>
          <w:tcPr>
            <w:tcW w:w="1170" w:type="dxa"/>
            <w:shd w:val="clear" w:color="auto" w:fill="CCFFCC"/>
            <w:vAlign w:val="center"/>
          </w:tcPr>
          <w:p w:rsidR="00B940F0" w:rsidRDefault="00B940F0">
            <w:pPr>
              <w:jc w:val="center"/>
              <w:rPr>
                <w:sz w:val="20"/>
              </w:rPr>
            </w:pPr>
          </w:p>
        </w:tc>
        <w:tc>
          <w:tcPr>
            <w:tcW w:w="1350" w:type="dxa"/>
            <w:shd w:val="clear" w:color="auto" w:fill="CCFFCC"/>
          </w:tcPr>
          <w:p w:rsidR="00B940F0" w:rsidRDefault="00B940F0">
            <w:pPr>
              <w:jc w:val="center"/>
              <w:rPr>
                <w:sz w:val="20"/>
              </w:rPr>
            </w:pPr>
          </w:p>
        </w:tc>
        <w:tc>
          <w:tcPr>
            <w:tcW w:w="1080" w:type="dxa"/>
            <w:shd w:val="clear" w:color="auto" w:fill="CCFFCC"/>
            <w:vAlign w:val="center"/>
          </w:tcPr>
          <w:p w:rsidR="00B940F0" w:rsidRDefault="00B940F0">
            <w:pPr>
              <w:jc w:val="center"/>
              <w:rPr>
                <w:sz w:val="20"/>
              </w:rPr>
            </w:pPr>
          </w:p>
        </w:tc>
        <w:tc>
          <w:tcPr>
            <w:tcW w:w="1260" w:type="dxa"/>
            <w:shd w:val="clear" w:color="auto" w:fill="FFFFCC"/>
            <w:vAlign w:val="center"/>
          </w:tcPr>
          <w:p w:rsidR="00B940F0" w:rsidRDefault="00B940F0">
            <w:pPr>
              <w:jc w:val="center"/>
              <w:rPr>
                <w:sz w:val="20"/>
              </w:rPr>
            </w:pPr>
          </w:p>
        </w:tc>
        <w:tc>
          <w:tcPr>
            <w:tcW w:w="1260" w:type="dxa"/>
            <w:shd w:val="clear" w:color="auto" w:fill="FFFFCC"/>
            <w:vAlign w:val="center"/>
          </w:tcPr>
          <w:p w:rsidR="00B940F0" w:rsidRDefault="00B940F0">
            <w:pPr>
              <w:jc w:val="center"/>
              <w:rPr>
                <w:sz w:val="20"/>
              </w:rPr>
            </w:pPr>
          </w:p>
        </w:tc>
        <w:tc>
          <w:tcPr>
            <w:tcW w:w="1260" w:type="dxa"/>
            <w:shd w:val="clear" w:color="auto" w:fill="FFFFCC"/>
            <w:vAlign w:val="center"/>
          </w:tcPr>
          <w:p w:rsidR="00B940F0" w:rsidRDefault="00B940F0">
            <w:pPr>
              <w:jc w:val="center"/>
              <w:rPr>
                <w:sz w:val="20"/>
              </w:rPr>
            </w:pPr>
          </w:p>
        </w:tc>
        <w:tc>
          <w:tcPr>
            <w:tcW w:w="1260" w:type="dxa"/>
            <w:shd w:val="clear" w:color="auto" w:fill="FFFFCC"/>
          </w:tcPr>
          <w:p w:rsidR="00B940F0" w:rsidRDefault="00B940F0">
            <w:pPr>
              <w:jc w:val="center"/>
              <w:rPr>
                <w:sz w:val="20"/>
              </w:rPr>
            </w:pPr>
          </w:p>
        </w:tc>
        <w:tc>
          <w:tcPr>
            <w:tcW w:w="1260" w:type="dxa"/>
            <w:shd w:val="clear" w:color="auto" w:fill="FFFFCC"/>
            <w:vAlign w:val="center"/>
          </w:tcPr>
          <w:p w:rsidR="00B940F0" w:rsidRDefault="00B940F0">
            <w:pPr>
              <w:jc w:val="center"/>
              <w:rPr>
                <w:sz w:val="20"/>
              </w:rPr>
            </w:pPr>
          </w:p>
        </w:tc>
      </w:tr>
      <w:tr w:rsidR="000F27C0" w:rsidTr="009A7A5E">
        <w:trPr>
          <w:trHeight w:val="458"/>
        </w:trPr>
        <w:tc>
          <w:tcPr>
            <w:tcW w:w="1350" w:type="dxa"/>
            <w:shd w:val="clear" w:color="auto" w:fill="CCECFF"/>
            <w:vAlign w:val="center"/>
          </w:tcPr>
          <w:p w:rsidR="000F27C0" w:rsidRDefault="000F27C0" w:rsidP="008979B5">
            <w:pPr>
              <w:rPr>
                <w:i/>
                <w:iCs/>
                <w:sz w:val="20"/>
              </w:rPr>
            </w:pPr>
            <w:r>
              <w:rPr>
                <w:i/>
                <w:iCs/>
                <w:sz w:val="20"/>
              </w:rPr>
              <w:t>Dec 2018</w:t>
            </w:r>
          </w:p>
        </w:tc>
        <w:tc>
          <w:tcPr>
            <w:tcW w:w="900" w:type="dxa"/>
            <w:shd w:val="clear" w:color="auto" w:fill="CCECFF"/>
            <w:vAlign w:val="center"/>
          </w:tcPr>
          <w:p w:rsidR="000F27C0" w:rsidRDefault="000F27C0" w:rsidP="007D67D5">
            <w:pPr>
              <w:jc w:val="center"/>
              <w:rPr>
                <w:sz w:val="20"/>
              </w:rPr>
            </w:pPr>
            <w:r>
              <w:rPr>
                <w:sz w:val="20"/>
              </w:rPr>
              <w:t>27</w:t>
            </w:r>
          </w:p>
        </w:tc>
        <w:tc>
          <w:tcPr>
            <w:tcW w:w="1144" w:type="dxa"/>
            <w:shd w:val="clear" w:color="auto" w:fill="CCECFF"/>
            <w:vAlign w:val="center"/>
          </w:tcPr>
          <w:p w:rsidR="000F27C0" w:rsidRDefault="000F27C0" w:rsidP="007D67D5">
            <w:pPr>
              <w:jc w:val="center"/>
              <w:rPr>
                <w:sz w:val="20"/>
              </w:rPr>
            </w:pPr>
            <w:r>
              <w:rPr>
                <w:sz w:val="20"/>
              </w:rPr>
              <w:t>0</w:t>
            </w:r>
          </w:p>
        </w:tc>
        <w:tc>
          <w:tcPr>
            <w:tcW w:w="1196" w:type="dxa"/>
            <w:shd w:val="clear" w:color="auto" w:fill="CCECFF"/>
            <w:vAlign w:val="center"/>
          </w:tcPr>
          <w:p w:rsidR="000F27C0" w:rsidRDefault="000F27C0">
            <w:pPr>
              <w:jc w:val="center"/>
              <w:rPr>
                <w:sz w:val="20"/>
              </w:rPr>
            </w:pPr>
            <w:r>
              <w:rPr>
                <w:sz w:val="20"/>
              </w:rPr>
              <w:t>0</w:t>
            </w:r>
          </w:p>
        </w:tc>
        <w:tc>
          <w:tcPr>
            <w:tcW w:w="1260" w:type="dxa"/>
            <w:shd w:val="clear" w:color="auto" w:fill="CCECFF"/>
            <w:vAlign w:val="center"/>
          </w:tcPr>
          <w:p w:rsidR="000F27C0" w:rsidRDefault="000F27C0" w:rsidP="007D67D5">
            <w:pPr>
              <w:jc w:val="center"/>
              <w:rPr>
                <w:sz w:val="20"/>
              </w:rPr>
            </w:pPr>
            <w:r>
              <w:rPr>
                <w:sz w:val="20"/>
              </w:rPr>
              <w:t>27</w:t>
            </w:r>
          </w:p>
        </w:tc>
        <w:tc>
          <w:tcPr>
            <w:tcW w:w="1080" w:type="dxa"/>
            <w:shd w:val="clear" w:color="auto" w:fill="CCECFF"/>
            <w:vAlign w:val="center"/>
          </w:tcPr>
          <w:p w:rsidR="000F27C0" w:rsidRDefault="000F27C0" w:rsidP="007D67D5">
            <w:pPr>
              <w:jc w:val="center"/>
              <w:rPr>
                <w:sz w:val="20"/>
              </w:rPr>
            </w:pPr>
            <w:r>
              <w:rPr>
                <w:sz w:val="20"/>
              </w:rPr>
              <w:t>27</w:t>
            </w:r>
          </w:p>
        </w:tc>
        <w:tc>
          <w:tcPr>
            <w:tcW w:w="1080" w:type="dxa"/>
            <w:shd w:val="clear" w:color="auto" w:fill="CCFFCC"/>
            <w:vAlign w:val="center"/>
          </w:tcPr>
          <w:p w:rsidR="000F27C0" w:rsidRDefault="000F27C0">
            <w:pPr>
              <w:jc w:val="center"/>
              <w:rPr>
                <w:sz w:val="20"/>
              </w:rPr>
            </w:pPr>
          </w:p>
        </w:tc>
        <w:tc>
          <w:tcPr>
            <w:tcW w:w="1080" w:type="dxa"/>
            <w:shd w:val="clear" w:color="auto" w:fill="CCFFCC"/>
            <w:vAlign w:val="center"/>
          </w:tcPr>
          <w:p w:rsidR="000F27C0" w:rsidRDefault="000F27C0">
            <w:pPr>
              <w:jc w:val="center"/>
              <w:rPr>
                <w:sz w:val="20"/>
              </w:rPr>
            </w:pPr>
          </w:p>
        </w:tc>
        <w:tc>
          <w:tcPr>
            <w:tcW w:w="1170" w:type="dxa"/>
            <w:shd w:val="clear" w:color="auto" w:fill="CCFFCC"/>
            <w:vAlign w:val="center"/>
          </w:tcPr>
          <w:p w:rsidR="000F27C0" w:rsidRDefault="000F27C0">
            <w:pPr>
              <w:jc w:val="center"/>
              <w:rPr>
                <w:sz w:val="20"/>
              </w:rPr>
            </w:pPr>
          </w:p>
        </w:tc>
        <w:tc>
          <w:tcPr>
            <w:tcW w:w="1350" w:type="dxa"/>
            <w:shd w:val="clear" w:color="auto" w:fill="CCFFCC"/>
          </w:tcPr>
          <w:p w:rsidR="000F27C0" w:rsidRDefault="000F27C0">
            <w:pPr>
              <w:jc w:val="center"/>
              <w:rPr>
                <w:sz w:val="20"/>
              </w:rPr>
            </w:pPr>
          </w:p>
        </w:tc>
        <w:tc>
          <w:tcPr>
            <w:tcW w:w="1080" w:type="dxa"/>
            <w:shd w:val="clear" w:color="auto" w:fill="CCFFCC"/>
            <w:vAlign w:val="center"/>
          </w:tcPr>
          <w:p w:rsidR="000F27C0" w:rsidRDefault="000F27C0">
            <w:pPr>
              <w:jc w:val="center"/>
              <w:rPr>
                <w:sz w:val="20"/>
              </w:rPr>
            </w:pPr>
          </w:p>
        </w:tc>
        <w:tc>
          <w:tcPr>
            <w:tcW w:w="1260" w:type="dxa"/>
            <w:shd w:val="clear" w:color="auto" w:fill="FFFFCC"/>
            <w:vAlign w:val="center"/>
          </w:tcPr>
          <w:p w:rsidR="000F27C0" w:rsidRDefault="000F27C0">
            <w:pPr>
              <w:jc w:val="center"/>
              <w:rPr>
                <w:sz w:val="20"/>
              </w:rPr>
            </w:pPr>
          </w:p>
        </w:tc>
        <w:tc>
          <w:tcPr>
            <w:tcW w:w="1260" w:type="dxa"/>
            <w:shd w:val="clear" w:color="auto" w:fill="FFFFCC"/>
            <w:vAlign w:val="center"/>
          </w:tcPr>
          <w:p w:rsidR="000F27C0" w:rsidRDefault="000F27C0">
            <w:pPr>
              <w:jc w:val="center"/>
              <w:rPr>
                <w:sz w:val="20"/>
              </w:rPr>
            </w:pPr>
          </w:p>
        </w:tc>
        <w:tc>
          <w:tcPr>
            <w:tcW w:w="1260" w:type="dxa"/>
            <w:shd w:val="clear" w:color="auto" w:fill="FFFFCC"/>
            <w:vAlign w:val="center"/>
          </w:tcPr>
          <w:p w:rsidR="000F27C0" w:rsidRDefault="000F27C0">
            <w:pPr>
              <w:jc w:val="center"/>
              <w:rPr>
                <w:sz w:val="20"/>
              </w:rPr>
            </w:pPr>
          </w:p>
        </w:tc>
        <w:tc>
          <w:tcPr>
            <w:tcW w:w="1260" w:type="dxa"/>
            <w:shd w:val="clear" w:color="auto" w:fill="FFFFCC"/>
          </w:tcPr>
          <w:p w:rsidR="000F27C0" w:rsidRDefault="000F27C0">
            <w:pPr>
              <w:jc w:val="center"/>
              <w:rPr>
                <w:sz w:val="20"/>
              </w:rPr>
            </w:pPr>
          </w:p>
        </w:tc>
        <w:tc>
          <w:tcPr>
            <w:tcW w:w="1260" w:type="dxa"/>
            <w:shd w:val="clear" w:color="auto" w:fill="FFFFCC"/>
            <w:vAlign w:val="center"/>
          </w:tcPr>
          <w:p w:rsidR="000F27C0" w:rsidRDefault="000F27C0">
            <w:pPr>
              <w:jc w:val="center"/>
              <w:rPr>
                <w:sz w:val="20"/>
              </w:rPr>
            </w:pPr>
          </w:p>
        </w:tc>
      </w:tr>
      <w:tr w:rsidR="00B47EE8" w:rsidTr="009A7A5E">
        <w:trPr>
          <w:trHeight w:val="458"/>
        </w:trPr>
        <w:tc>
          <w:tcPr>
            <w:tcW w:w="1350" w:type="dxa"/>
            <w:shd w:val="clear" w:color="auto" w:fill="CCECFF"/>
            <w:vAlign w:val="center"/>
          </w:tcPr>
          <w:p w:rsidR="00B47EE8" w:rsidRDefault="00B47EE8" w:rsidP="008979B5">
            <w:pPr>
              <w:rPr>
                <w:i/>
                <w:iCs/>
                <w:sz w:val="20"/>
              </w:rPr>
            </w:pPr>
            <w:r>
              <w:rPr>
                <w:i/>
                <w:iCs/>
                <w:sz w:val="20"/>
              </w:rPr>
              <w:t>Sept 2018</w:t>
            </w:r>
          </w:p>
        </w:tc>
        <w:tc>
          <w:tcPr>
            <w:tcW w:w="900" w:type="dxa"/>
            <w:shd w:val="clear" w:color="auto" w:fill="CCECFF"/>
            <w:vAlign w:val="center"/>
          </w:tcPr>
          <w:p w:rsidR="00B47EE8" w:rsidRDefault="00B47EE8" w:rsidP="007D67D5">
            <w:pPr>
              <w:jc w:val="center"/>
              <w:rPr>
                <w:sz w:val="20"/>
              </w:rPr>
            </w:pPr>
            <w:r>
              <w:rPr>
                <w:sz w:val="20"/>
              </w:rPr>
              <w:t>27</w:t>
            </w:r>
          </w:p>
        </w:tc>
        <w:tc>
          <w:tcPr>
            <w:tcW w:w="1144" w:type="dxa"/>
            <w:shd w:val="clear" w:color="auto" w:fill="CCECFF"/>
            <w:vAlign w:val="center"/>
          </w:tcPr>
          <w:p w:rsidR="00B47EE8" w:rsidRDefault="00B47EE8" w:rsidP="007D67D5">
            <w:pPr>
              <w:jc w:val="center"/>
              <w:rPr>
                <w:sz w:val="20"/>
              </w:rPr>
            </w:pPr>
            <w:r>
              <w:rPr>
                <w:sz w:val="20"/>
              </w:rPr>
              <w:t>0</w:t>
            </w:r>
          </w:p>
        </w:tc>
        <w:tc>
          <w:tcPr>
            <w:tcW w:w="1196" w:type="dxa"/>
            <w:shd w:val="clear" w:color="auto" w:fill="CCECFF"/>
            <w:vAlign w:val="center"/>
          </w:tcPr>
          <w:p w:rsidR="00B47EE8" w:rsidRDefault="00B47EE8">
            <w:pPr>
              <w:jc w:val="center"/>
              <w:rPr>
                <w:sz w:val="20"/>
              </w:rPr>
            </w:pPr>
            <w:r>
              <w:rPr>
                <w:sz w:val="20"/>
              </w:rPr>
              <w:t>0</w:t>
            </w:r>
          </w:p>
        </w:tc>
        <w:tc>
          <w:tcPr>
            <w:tcW w:w="1260" w:type="dxa"/>
            <w:shd w:val="clear" w:color="auto" w:fill="CCECFF"/>
            <w:vAlign w:val="center"/>
          </w:tcPr>
          <w:p w:rsidR="00B47EE8" w:rsidRDefault="00B47EE8" w:rsidP="007D67D5">
            <w:pPr>
              <w:jc w:val="center"/>
              <w:rPr>
                <w:sz w:val="20"/>
              </w:rPr>
            </w:pPr>
            <w:r>
              <w:rPr>
                <w:sz w:val="20"/>
              </w:rPr>
              <w:t>27</w:t>
            </w:r>
          </w:p>
        </w:tc>
        <w:tc>
          <w:tcPr>
            <w:tcW w:w="1080" w:type="dxa"/>
            <w:shd w:val="clear" w:color="auto" w:fill="CCECFF"/>
            <w:vAlign w:val="center"/>
          </w:tcPr>
          <w:p w:rsidR="00B47EE8" w:rsidRDefault="00B47EE8" w:rsidP="007D67D5">
            <w:pPr>
              <w:jc w:val="center"/>
              <w:rPr>
                <w:sz w:val="20"/>
              </w:rPr>
            </w:pPr>
            <w:r>
              <w:rPr>
                <w:sz w:val="20"/>
              </w:rPr>
              <w:t>27</w:t>
            </w:r>
          </w:p>
        </w:tc>
        <w:tc>
          <w:tcPr>
            <w:tcW w:w="1080" w:type="dxa"/>
            <w:shd w:val="clear" w:color="auto" w:fill="CCFFCC"/>
            <w:vAlign w:val="center"/>
          </w:tcPr>
          <w:p w:rsidR="00B47EE8" w:rsidRDefault="00B47EE8">
            <w:pPr>
              <w:jc w:val="center"/>
              <w:rPr>
                <w:sz w:val="20"/>
              </w:rPr>
            </w:pPr>
          </w:p>
        </w:tc>
        <w:tc>
          <w:tcPr>
            <w:tcW w:w="1080" w:type="dxa"/>
            <w:shd w:val="clear" w:color="auto" w:fill="CCFFCC"/>
            <w:vAlign w:val="center"/>
          </w:tcPr>
          <w:p w:rsidR="00B47EE8" w:rsidRDefault="00B47EE8">
            <w:pPr>
              <w:jc w:val="center"/>
              <w:rPr>
                <w:sz w:val="20"/>
              </w:rPr>
            </w:pPr>
          </w:p>
        </w:tc>
        <w:tc>
          <w:tcPr>
            <w:tcW w:w="1170" w:type="dxa"/>
            <w:shd w:val="clear" w:color="auto" w:fill="CCFFCC"/>
            <w:vAlign w:val="center"/>
          </w:tcPr>
          <w:p w:rsidR="00B47EE8" w:rsidRDefault="00B47EE8">
            <w:pPr>
              <w:jc w:val="center"/>
              <w:rPr>
                <w:sz w:val="20"/>
              </w:rPr>
            </w:pPr>
          </w:p>
        </w:tc>
        <w:tc>
          <w:tcPr>
            <w:tcW w:w="1350" w:type="dxa"/>
            <w:shd w:val="clear" w:color="auto" w:fill="CCFFCC"/>
          </w:tcPr>
          <w:p w:rsidR="00B47EE8" w:rsidRDefault="00B47EE8">
            <w:pPr>
              <w:jc w:val="center"/>
              <w:rPr>
                <w:sz w:val="20"/>
              </w:rPr>
            </w:pPr>
          </w:p>
        </w:tc>
        <w:tc>
          <w:tcPr>
            <w:tcW w:w="1080" w:type="dxa"/>
            <w:shd w:val="clear" w:color="auto" w:fill="CCFFCC"/>
            <w:vAlign w:val="center"/>
          </w:tcPr>
          <w:p w:rsidR="00B47EE8" w:rsidRDefault="00B47EE8">
            <w:pPr>
              <w:jc w:val="center"/>
              <w:rPr>
                <w:sz w:val="20"/>
              </w:rPr>
            </w:pPr>
          </w:p>
        </w:tc>
        <w:tc>
          <w:tcPr>
            <w:tcW w:w="1260" w:type="dxa"/>
            <w:shd w:val="clear" w:color="auto" w:fill="FFFFCC"/>
            <w:vAlign w:val="center"/>
          </w:tcPr>
          <w:p w:rsidR="00B47EE8" w:rsidRDefault="00B47EE8">
            <w:pPr>
              <w:jc w:val="center"/>
              <w:rPr>
                <w:sz w:val="20"/>
              </w:rPr>
            </w:pPr>
          </w:p>
        </w:tc>
        <w:tc>
          <w:tcPr>
            <w:tcW w:w="1260" w:type="dxa"/>
            <w:shd w:val="clear" w:color="auto" w:fill="FFFFCC"/>
            <w:vAlign w:val="center"/>
          </w:tcPr>
          <w:p w:rsidR="00B47EE8" w:rsidRDefault="00B47EE8">
            <w:pPr>
              <w:jc w:val="center"/>
              <w:rPr>
                <w:sz w:val="20"/>
              </w:rPr>
            </w:pPr>
          </w:p>
        </w:tc>
        <w:tc>
          <w:tcPr>
            <w:tcW w:w="1260" w:type="dxa"/>
            <w:shd w:val="clear" w:color="auto" w:fill="FFFFCC"/>
            <w:vAlign w:val="center"/>
          </w:tcPr>
          <w:p w:rsidR="00B47EE8" w:rsidRDefault="00B47EE8">
            <w:pPr>
              <w:jc w:val="center"/>
              <w:rPr>
                <w:sz w:val="20"/>
              </w:rPr>
            </w:pPr>
          </w:p>
        </w:tc>
        <w:tc>
          <w:tcPr>
            <w:tcW w:w="1260" w:type="dxa"/>
            <w:shd w:val="clear" w:color="auto" w:fill="FFFFCC"/>
          </w:tcPr>
          <w:p w:rsidR="00B47EE8" w:rsidRDefault="00B47EE8">
            <w:pPr>
              <w:jc w:val="center"/>
              <w:rPr>
                <w:sz w:val="20"/>
              </w:rPr>
            </w:pPr>
          </w:p>
        </w:tc>
        <w:tc>
          <w:tcPr>
            <w:tcW w:w="1260" w:type="dxa"/>
            <w:shd w:val="clear" w:color="auto" w:fill="FFFFCC"/>
            <w:vAlign w:val="center"/>
          </w:tcPr>
          <w:p w:rsidR="00B47EE8" w:rsidRDefault="00B47EE8">
            <w:pPr>
              <w:jc w:val="center"/>
              <w:rPr>
                <w:sz w:val="20"/>
              </w:rPr>
            </w:pPr>
          </w:p>
        </w:tc>
      </w:tr>
      <w:tr w:rsidR="00F6001F" w:rsidTr="009A7A5E">
        <w:trPr>
          <w:trHeight w:val="458"/>
        </w:trPr>
        <w:tc>
          <w:tcPr>
            <w:tcW w:w="1350" w:type="dxa"/>
            <w:shd w:val="clear" w:color="auto" w:fill="CCECFF"/>
            <w:vAlign w:val="center"/>
          </w:tcPr>
          <w:p w:rsidR="00F6001F" w:rsidRDefault="00F6001F" w:rsidP="008979B5">
            <w:pPr>
              <w:rPr>
                <w:i/>
                <w:iCs/>
                <w:sz w:val="20"/>
              </w:rPr>
            </w:pPr>
            <w:r>
              <w:rPr>
                <w:i/>
                <w:iCs/>
                <w:sz w:val="20"/>
              </w:rPr>
              <w:t>June 2018</w:t>
            </w:r>
          </w:p>
        </w:tc>
        <w:tc>
          <w:tcPr>
            <w:tcW w:w="900" w:type="dxa"/>
            <w:shd w:val="clear" w:color="auto" w:fill="CCECFF"/>
            <w:vAlign w:val="center"/>
          </w:tcPr>
          <w:p w:rsidR="00F6001F" w:rsidRDefault="00F6001F" w:rsidP="007D67D5">
            <w:pPr>
              <w:jc w:val="center"/>
              <w:rPr>
                <w:sz w:val="20"/>
              </w:rPr>
            </w:pPr>
            <w:r>
              <w:rPr>
                <w:sz w:val="20"/>
              </w:rPr>
              <w:t>28</w:t>
            </w:r>
          </w:p>
        </w:tc>
        <w:tc>
          <w:tcPr>
            <w:tcW w:w="1144" w:type="dxa"/>
            <w:shd w:val="clear" w:color="auto" w:fill="CCECFF"/>
            <w:vAlign w:val="center"/>
          </w:tcPr>
          <w:p w:rsidR="00F6001F" w:rsidRDefault="00F6001F" w:rsidP="007D67D5">
            <w:pPr>
              <w:jc w:val="center"/>
              <w:rPr>
                <w:sz w:val="20"/>
              </w:rPr>
            </w:pPr>
            <w:r>
              <w:rPr>
                <w:sz w:val="20"/>
              </w:rPr>
              <w:t>0</w:t>
            </w:r>
          </w:p>
        </w:tc>
        <w:tc>
          <w:tcPr>
            <w:tcW w:w="1196" w:type="dxa"/>
            <w:shd w:val="clear" w:color="auto" w:fill="CCECFF"/>
            <w:vAlign w:val="center"/>
          </w:tcPr>
          <w:p w:rsidR="00F6001F" w:rsidRDefault="00F6001F">
            <w:pPr>
              <w:jc w:val="center"/>
              <w:rPr>
                <w:sz w:val="20"/>
              </w:rPr>
            </w:pPr>
            <w:r>
              <w:rPr>
                <w:sz w:val="20"/>
              </w:rPr>
              <w:t>0</w:t>
            </w:r>
          </w:p>
        </w:tc>
        <w:tc>
          <w:tcPr>
            <w:tcW w:w="1260" w:type="dxa"/>
            <w:shd w:val="clear" w:color="auto" w:fill="CCECFF"/>
            <w:vAlign w:val="center"/>
          </w:tcPr>
          <w:p w:rsidR="00F6001F" w:rsidRDefault="00F6001F" w:rsidP="007D67D5">
            <w:pPr>
              <w:jc w:val="center"/>
              <w:rPr>
                <w:sz w:val="20"/>
              </w:rPr>
            </w:pPr>
            <w:r>
              <w:rPr>
                <w:sz w:val="20"/>
              </w:rPr>
              <w:t>28</w:t>
            </w:r>
          </w:p>
        </w:tc>
        <w:tc>
          <w:tcPr>
            <w:tcW w:w="1080" w:type="dxa"/>
            <w:shd w:val="clear" w:color="auto" w:fill="CCECFF"/>
            <w:vAlign w:val="center"/>
          </w:tcPr>
          <w:p w:rsidR="00F6001F" w:rsidRDefault="00F6001F" w:rsidP="007D67D5">
            <w:pPr>
              <w:jc w:val="center"/>
              <w:rPr>
                <w:sz w:val="20"/>
              </w:rPr>
            </w:pPr>
            <w:r>
              <w:rPr>
                <w:sz w:val="20"/>
              </w:rPr>
              <w:t>28</w:t>
            </w:r>
          </w:p>
        </w:tc>
        <w:tc>
          <w:tcPr>
            <w:tcW w:w="1080" w:type="dxa"/>
            <w:shd w:val="clear" w:color="auto" w:fill="CCFFCC"/>
            <w:vAlign w:val="center"/>
          </w:tcPr>
          <w:p w:rsidR="00F6001F" w:rsidRDefault="00F6001F">
            <w:pPr>
              <w:jc w:val="center"/>
              <w:rPr>
                <w:sz w:val="20"/>
              </w:rPr>
            </w:pPr>
          </w:p>
        </w:tc>
        <w:tc>
          <w:tcPr>
            <w:tcW w:w="1080" w:type="dxa"/>
            <w:shd w:val="clear" w:color="auto" w:fill="CCFFCC"/>
            <w:vAlign w:val="center"/>
          </w:tcPr>
          <w:p w:rsidR="00F6001F" w:rsidRDefault="00F6001F">
            <w:pPr>
              <w:jc w:val="center"/>
              <w:rPr>
                <w:sz w:val="20"/>
              </w:rPr>
            </w:pPr>
          </w:p>
        </w:tc>
        <w:tc>
          <w:tcPr>
            <w:tcW w:w="1170" w:type="dxa"/>
            <w:shd w:val="clear" w:color="auto" w:fill="CCFFCC"/>
            <w:vAlign w:val="center"/>
          </w:tcPr>
          <w:p w:rsidR="00F6001F" w:rsidRDefault="00F6001F">
            <w:pPr>
              <w:jc w:val="center"/>
              <w:rPr>
                <w:sz w:val="20"/>
              </w:rPr>
            </w:pPr>
          </w:p>
        </w:tc>
        <w:tc>
          <w:tcPr>
            <w:tcW w:w="1350" w:type="dxa"/>
            <w:shd w:val="clear" w:color="auto" w:fill="CCFFCC"/>
          </w:tcPr>
          <w:p w:rsidR="00F6001F" w:rsidRDefault="00F6001F">
            <w:pPr>
              <w:jc w:val="center"/>
              <w:rPr>
                <w:sz w:val="20"/>
              </w:rPr>
            </w:pPr>
          </w:p>
        </w:tc>
        <w:tc>
          <w:tcPr>
            <w:tcW w:w="1080" w:type="dxa"/>
            <w:shd w:val="clear" w:color="auto" w:fill="CCFFCC"/>
            <w:vAlign w:val="center"/>
          </w:tcPr>
          <w:p w:rsidR="00F6001F" w:rsidRDefault="00F6001F">
            <w:pPr>
              <w:jc w:val="center"/>
              <w:rPr>
                <w:sz w:val="20"/>
              </w:rPr>
            </w:pPr>
          </w:p>
        </w:tc>
        <w:tc>
          <w:tcPr>
            <w:tcW w:w="1260" w:type="dxa"/>
            <w:shd w:val="clear" w:color="auto" w:fill="FFFFCC"/>
            <w:vAlign w:val="center"/>
          </w:tcPr>
          <w:p w:rsidR="00F6001F" w:rsidRDefault="00F6001F">
            <w:pPr>
              <w:jc w:val="center"/>
              <w:rPr>
                <w:sz w:val="20"/>
              </w:rPr>
            </w:pPr>
          </w:p>
        </w:tc>
        <w:tc>
          <w:tcPr>
            <w:tcW w:w="1260" w:type="dxa"/>
            <w:shd w:val="clear" w:color="auto" w:fill="FFFFCC"/>
            <w:vAlign w:val="center"/>
          </w:tcPr>
          <w:p w:rsidR="00F6001F" w:rsidRDefault="00F6001F">
            <w:pPr>
              <w:jc w:val="center"/>
              <w:rPr>
                <w:sz w:val="20"/>
              </w:rPr>
            </w:pPr>
          </w:p>
        </w:tc>
        <w:tc>
          <w:tcPr>
            <w:tcW w:w="1260" w:type="dxa"/>
            <w:shd w:val="clear" w:color="auto" w:fill="FFFFCC"/>
            <w:vAlign w:val="center"/>
          </w:tcPr>
          <w:p w:rsidR="00F6001F" w:rsidRDefault="00F6001F">
            <w:pPr>
              <w:jc w:val="center"/>
              <w:rPr>
                <w:sz w:val="20"/>
              </w:rPr>
            </w:pPr>
          </w:p>
        </w:tc>
        <w:tc>
          <w:tcPr>
            <w:tcW w:w="1260" w:type="dxa"/>
            <w:shd w:val="clear" w:color="auto" w:fill="FFFFCC"/>
          </w:tcPr>
          <w:p w:rsidR="00F6001F" w:rsidRDefault="00F6001F">
            <w:pPr>
              <w:jc w:val="center"/>
              <w:rPr>
                <w:sz w:val="20"/>
              </w:rPr>
            </w:pPr>
          </w:p>
        </w:tc>
        <w:tc>
          <w:tcPr>
            <w:tcW w:w="1260" w:type="dxa"/>
            <w:shd w:val="clear" w:color="auto" w:fill="FFFFCC"/>
            <w:vAlign w:val="center"/>
          </w:tcPr>
          <w:p w:rsidR="00F6001F" w:rsidRDefault="00F6001F">
            <w:pPr>
              <w:jc w:val="center"/>
              <w:rPr>
                <w:sz w:val="20"/>
              </w:rPr>
            </w:pPr>
          </w:p>
        </w:tc>
      </w:tr>
      <w:tr w:rsidR="00486DD7" w:rsidTr="009A7A5E">
        <w:trPr>
          <w:trHeight w:val="458"/>
        </w:trPr>
        <w:tc>
          <w:tcPr>
            <w:tcW w:w="1350" w:type="dxa"/>
            <w:shd w:val="clear" w:color="auto" w:fill="CCECFF"/>
            <w:vAlign w:val="center"/>
          </w:tcPr>
          <w:p w:rsidR="00486DD7" w:rsidRDefault="00486DD7" w:rsidP="008979B5">
            <w:pPr>
              <w:rPr>
                <w:i/>
                <w:iCs/>
                <w:sz w:val="20"/>
              </w:rPr>
            </w:pPr>
            <w:r>
              <w:rPr>
                <w:i/>
                <w:iCs/>
                <w:sz w:val="20"/>
              </w:rPr>
              <w:lastRenderedPageBreak/>
              <w:t>March 2018</w:t>
            </w:r>
          </w:p>
        </w:tc>
        <w:tc>
          <w:tcPr>
            <w:tcW w:w="900" w:type="dxa"/>
            <w:shd w:val="clear" w:color="auto" w:fill="CCECFF"/>
            <w:vAlign w:val="center"/>
          </w:tcPr>
          <w:p w:rsidR="00486DD7" w:rsidRDefault="00486DD7" w:rsidP="007D67D5">
            <w:pPr>
              <w:jc w:val="center"/>
              <w:rPr>
                <w:sz w:val="20"/>
              </w:rPr>
            </w:pPr>
            <w:r>
              <w:rPr>
                <w:sz w:val="20"/>
              </w:rPr>
              <w:t>29</w:t>
            </w:r>
          </w:p>
        </w:tc>
        <w:tc>
          <w:tcPr>
            <w:tcW w:w="1144" w:type="dxa"/>
            <w:shd w:val="clear" w:color="auto" w:fill="CCECFF"/>
            <w:vAlign w:val="center"/>
          </w:tcPr>
          <w:p w:rsidR="00486DD7" w:rsidRDefault="00486DD7" w:rsidP="007D67D5">
            <w:pPr>
              <w:jc w:val="center"/>
              <w:rPr>
                <w:sz w:val="20"/>
              </w:rPr>
            </w:pPr>
            <w:r>
              <w:rPr>
                <w:sz w:val="20"/>
              </w:rPr>
              <w:t>0</w:t>
            </w:r>
          </w:p>
        </w:tc>
        <w:tc>
          <w:tcPr>
            <w:tcW w:w="1196" w:type="dxa"/>
            <w:shd w:val="clear" w:color="auto" w:fill="CCECFF"/>
            <w:vAlign w:val="center"/>
          </w:tcPr>
          <w:p w:rsidR="00486DD7" w:rsidRDefault="00486DD7">
            <w:pPr>
              <w:jc w:val="center"/>
              <w:rPr>
                <w:sz w:val="20"/>
              </w:rPr>
            </w:pPr>
            <w:r>
              <w:rPr>
                <w:sz w:val="20"/>
              </w:rPr>
              <w:t>0</w:t>
            </w:r>
          </w:p>
        </w:tc>
        <w:tc>
          <w:tcPr>
            <w:tcW w:w="1260" w:type="dxa"/>
            <w:shd w:val="clear" w:color="auto" w:fill="CCECFF"/>
            <w:vAlign w:val="center"/>
          </w:tcPr>
          <w:p w:rsidR="00486DD7" w:rsidRDefault="00486DD7" w:rsidP="007D67D5">
            <w:pPr>
              <w:jc w:val="center"/>
              <w:rPr>
                <w:sz w:val="20"/>
              </w:rPr>
            </w:pPr>
            <w:r>
              <w:rPr>
                <w:sz w:val="20"/>
              </w:rPr>
              <w:t>29</w:t>
            </w:r>
          </w:p>
        </w:tc>
        <w:tc>
          <w:tcPr>
            <w:tcW w:w="1080" w:type="dxa"/>
            <w:shd w:val="clear" w:color="auto" w:fill="CCECFF"/>
            <w:vAlign w:val="center"/>
          </w:tcPr>
          <w:p w:rsidR="00486DD7" w:rsidRDefault="00F6001F" w:rsidP="007D67D5">
            <w:pPr>
              <w:jc w:val="center"/>
              <w:rPr>
                <w:sz w:val="20"/>
              </w:rPr>
            </w:pPr>
            <w:r>
              <w:rPr>
                <w:sz w:val="20"/>
              </w:rPr>
              <w:t>29</w:t>
            </w:r>
          </w:p>
        </w:tc>
        <w:tc>
          <w:tcPr>
            <w:tcW w:w="1080" w:type="dxa"/>
            <w:shd w:val="clear" w:color="auto" w:fill="CCFFCC"/>
            <w:vAlign w:val="center"/>
          </w:tcPr>
          <w:p w:rsidR="00486DD7" w:rsidRDefault="00486DD7">
            <w:pPr>
              <w:jc w:val="center"/>
              <w:rPr>
                <w:sz w:val="20"/>
              </w:rPr>
            </w:pPr>
          </w:p>
        </w:tc>
        <w:tc>
          <w:tcPr>
            <w:tcW w:w="1080" w:type="dxa"/>
            <w:shd w:val="clear" w:color="auto" w:fill="CCFFCC"/>
            <w:vAlign w:val="center"/>
          </w:tcPr>
          <w:p w:rsidR="00486DD7" w:rsidRDefault="00486DD7">
            <w:pPr>
              <w:jc w:val="center"/>
              <w:rPr>
                <w:sz w:val="20"/>
              </w:rPr>
            </w:pPr>
          </w:p>
        </w:tc>
        <w:tc>
          <w:tcPr>
            <w:tcW w:w="1170" w:type="dxa"/>
            <w:shd w:val="clear" w:color="auto" w:fill="CCFFCC"/>
            <w:vAlign w:val="center"/>
          </w:tcPr>
          <w:p w:rsidR="00486DD7" w:rsidRDefault="00486DD7">
            <w:pPr>
              <w:jc w:val="center"/>
              <w:rPr>
                <w:sz w:val="20"/>
              </w:rPr>
            </w:pPr>
          </w:p>
        </w:tc>
        <w:tc>
          <w:tcPr>
            <w:tcW w:w="1350" w:type="dxa"/>
            <w:shd w:val="clear" w:color="auto" w:fill="CCFFCC"/>
          </w:tcPr>
          <w:p w:rsidR="00486DD7" w:rsidRDefault="00486DD7">
            <w:pPr>
              <w:jc w:val="center"/>
              <w:rPr>
                <w:sz w:val="20"/>
              </w:rPr>
            </w:pPr>
          </w:p>
        </w:tc>
        <w:tc>
          <w:tcPr>
            <w:tcW w:w="1080" w:type="dxa"/>
            <w:shd w:val="clear" w:color="auto" w:fill="CCFFCC"/>
            <w:vAlign w:val="center"/>
          </w:tcPr>
          <w:p w:rsidR="00486DD7" w:rsidRDefault="00486DD7">
            <w:pPr>
              <w:jc w:val="center"/>
              <w:rPr>
                <w:sz w:val="20"/>
              </w:rPr>
            </w:pPr>
          </w:p>
        </w:tc>
        <w:tc>
          <w:tcPr>
            <w:tcW w:w="1260" w:type="dxa"/>
            <w:shd w:val="clear" w:color="auto" w:fill="FFFFCC"/>
            <w:vAlign w:val="center"/>
          </w:tcPr>
          <w:p w:rsidR="00486DD7" w:rsidRDefault="00486DD7">
            <w:pPr>
              <w:jc w:val="center"/>
              <w:rPr>
                <w:sz w:val="20"/>
              </w:rPr>
            </w:pPr>
          </w:p>
        </w:tc>
        <w:tc>
          <w:tcPr>
            <w:tcW w:w="1260" w:type="dxa"/>
            <w:shd w:val="clear" w:color="auto" w:fill="FFFFCC"/>
            <w:vAlign w:val="center"/>
          </w:tcPr>
          <w:p w:rsidR="00486DD7" w:rsidRDefault="00486DD7">
            <w:pPr>
              <w:jc w:val="center"/>
              <w:rPr>
                <w:sz w:val="20"/>
              </w:rPr>
            </w:pPr>
          </w:p>
        </w:tc>
        <w:tc>
          <w:tcPr>
            <w:tcW w:w="1260" w:type="dxa"/>
            <w:shd w:val="clear" w:color="auto" w:fill="FFFFCC"/>
            <w:vAlign w:val="center"/>
          </w:tcPr>
          <w:p w:rsidR="00486DD7" w:rsidRDefault="00486DD7">
            <w:pPr>
              <w:jc w:val="center"/>
              <w:rPr>
                <w:sz w:val="20"/>
              </w:rPr>
            </w:pPr>
          </w:p>
        </w:tc>
        <w:tc>
          <w:tcPr>
            <w:tcW w:w="1260" w:type="dxa"/>
            <w:shd w:val="clear" w:color="auto" w:fill="FFFFCC"/>
          </w:tcPr>
          <w:p w:rsidR="00486DD7" w:rsidRDefault="00486DD7">
            <w:pPr>
              <w:jc w:val="center"/>
              <w:rPr>
                <w:sz w:val="20"/>
              </w:rPr>
            </w:pPr>
          </w:p>
        </w:tc>
        <w:tc>
          <w:tcPr>
            <w:tcW w:w="1260" w:type="dxa"/>
            <w:shd w:val="clear" w:color="auto" w:fill="FFFFCC"/>
            <w:vAlign w:val="center"/>
          </w:tcPr>
          <w:p w:rsidR="00486DD7" w:rsidRDefault="00486DD7">
            <w:pPr>
              <w:jc w:val="center"/>
              <w:rPr>
                <w:sz w:val="20"/>
              </w:rPr>
            </w:pPr>
          </w:p>
        </w:tc>
      </w:tr>
      <w:tr w:rsidR="00377685" w:rsidTr="009A7A5E">
        <w:trPr>
          <w:trHeight w:val="458"/>
        </w:trPr>
        <w:tc>
          <w:tcPr>
            <w:tcW w:w="1350" w:type="dxa"/>
            <w:shd w:val="clear" w:color="auto" w:fill="CCECFF"/>
            <w:vAlign w:val="center"/>
          </w:tcPr>
          <w:p w:rsidR="00377685" w:rsidRDefault="00377685" w:rsidP="008979B5">
            <w:pPr>
              <w:rPr>
                <w:i/>
                <w:iCs/>
                <w:sz w:val="20"/>
              </w:rPr>
            </w:pPr>
            <w:r>
              <w:rPr>
                <w:i/>
                <w:iCs/>
                <w:sz w:val="20"/>
              </w:rPr>
              <w:t>Dec 2017</w:t>
            </w:r>
          </w:p>
        </w:tc>
        <w:tc>
          <w:tcPr>
            <w:tcW w:w="900" w:type="dxa"/>
            <w:shd w:val="clear" w:color="auto" w:fill="CCECFF"/>
            <w:vAlign w:val="center"/>
          </w:tcPr>
          <w:p w:rsidR="00377685" w:rsidRDefault="00377685" w:rsidP="007D67D5">
            <w:pPr>
              <w:jc w:val="center"/>
              <w:rPr>
                <w:sz w:val="20"/>
              </w:rPr>
            </w:pPr>
            <w:r>
              <w:rPr>
                <w:sz w:val="20"/>
              </w:rPr>
              <w:t>31</w:t>
            </w:r>
          </w:p>
        </w:tc>
        <w:tc>
          <w:tcPr>
            <w:tcW w:w="1144" w:type="dxa"/>
            <w:shd w:val="clear" w:color="auto" w:fill="CCECFF"/>
            <w:vAlign w:val="center"/>
          </w:tcPr>
          <w:p w:rsidR="00377685" w:rsidRDefault="00377685" w:rsidP="007D67D5">
            <w:pPr>
              <w:jc w:val="center"/>
              <w:rPr>
                <w:sz w:val="20"/>
              </w:rPr>
            </w:pPr>
            <w:r>
              <w:rPr>
                <w:sz w:val="20"/>
              </w:rPr>
              <w:t>0</w:t>
            </w:r>
          </w:p>
        </w:tc>
        <w:tc>
          <w:tcPr>
            <w:tcW w:w="1196" w:type="dxa"/>
            <w:shd w:val="clear" w:color="auto" w:fill="CCECFF"/>
            <w:vAlign w:val="center"/>
          </w:tcPr>
          <w:p w:rsidR="00377685" w:rsidRDefault="00377685">
            <w:pPr>
              <w:jc w:val="center"/>
              <w:rPr>
                <w:sz w:val="20"/>
              </w:rPr>
            </w:pPr>
            <w:r>
              <w:rPr>
                <w:sz w:val="20"/>
              </w:rPr>
              <w:t>0</w:t>
            </w:r>
          </w:p>
        </w:tc>
        <w:tc>
          <w:tcPr>
            <w:tcW w:w="1260" w:type="dxa"/>
            <w:shd w:val="clear" w:color="auto" w:fill="CCECFF"/>
            <w:vAlign w:val="center"/>
          </w:tcPr>
          <w:p w:rsidR="00377685" w:rsidRDefault="00377685" w:rsidP="007D67D5">
            <w:pPr>
              <w:jc w:val="center"/>
              <w:rPr>
                <w:sz w:val="20"/>
              </w:rPr>
            </w:pPr>
            <w:r>
              <w:rPr>
                <w:sz w:val="20"/>
              </w:rPr>
              <w:t>31</w:t>
            </w:r>
          </w:p>
        </w:tc>
        <w:tc>
          <w:tcPr>
            <w:tcW w:w="1080" w:type="dxa"/>
            <w:shd w:val="clear" w:color="auto" w:fill="CCECFF"/>
            <w:vAlign w:val="center"/>
          </w:tcPr>
          <w:p w:rsidR="00377685" w:rsidRDefault="00377685" w:rsidP="007D67D5">
            <w:pPr>
              <w:jc w:val="center"/>
              <w:rPr>
                <w:sz w:val="20"/>
              </w:rPr>
            </w:pPr>
            <w:r>
              <w:rPr>
                <w:sz w:val="20"/>
              </w:rPr>
              <w:t>31</w:t>
            </w:r>
          </w:p>
        </w:tc>
        <w:tc>
          <w:tcPr>
            <w:tcW w:w="1080" w:type="dxa"/>
            <w:shd w:val="clear" w:color="auto" w:fill="CCFFCC"/>
            <w:vAlign w:val="center"/>
          </w:tcPr>
          <w:p w:rsidR="00377685" w:rsidRDefault="00377685">
            <w:pPr>
              <w:jc w:val="center"/>
              <w:rPr>
                <w:sz w:val="20"/>
              </w:rPr>
            </w:pPr>
          </w:p>
        </w:tc>
        <w:tc>
          <w:tcPr>
            <w:tcW w:w="1080" w:type="dxa"/>
            <w:shd w:val="clear" w:color="auto" w:fill="CCFFCC"/>
            <w:vAlign w:val="center"/>
          </w:tcPr>
          <w:p w:rsidR="00377685" w:rsidRDefault="00377685">
            <w:pPr>
              <w:jc w:val="center"/>
              <w:rPr>
                <w:sz w:val="20"/>
              </w:rPr>
            </w:pPr>
          </w:p>
        </w:tc>
        <w:tc>
          <w:tcPr>
            <w:tcW w:w="1170" w:type="dxa"/>
            <w:shd w:val="clear" w:color="auto" w:fill="CCFFCC"/>
            <w:vAlign w:val="center"/>
          </w:tcPr>
          <w:p w:rsidR="00377685" w:rsidRDefault="00377685">
            <w:pPr>
              <w:jc w:val="center"/>
              <w:rPr>
                <w:sz w:val="20"/>
              </w:rPr>
            </w:pPr>
          </w:p>
        </w:tc>
        <w:tc>
          <w:tcPr>
            <w:tcW w:w="1350" w:type="dxa"/>
            <w:shd w:val="clear" w:color="auto" w:fill="CCFFCC"/>
          </w:tcPr>
          <w:p w:rsidR="00377685" w:rsidRDefault="00377685">
            <w:pPr>
              <w:jc w:val="center"/>
              <w:rPr>
                <w:sz w:val="20"/>
              </w:rPr>
            </w:pPr>
          </w:p>
        </w:tc>
        <w:tc>
          <w:tcPr>
            <w:tcW w:w="1080" w:type="dxa"/>
            <w:shd w:val="clear" w:color="auto" w:fill="CCFFCC"/>
            <w:vAlign w:val="center"/>
          </w:tcPr>
          <w:p w:rsidR="00377685" w:rsidRDefault="00377685">
            <w:pPr>
              <w:jc w:val="center"/>
              <w:rPr>
                <w:sz w:val="20"/>
              </w:rPr>
            </w:pPr>
          </w:p>
        </w:tc>
        <w:tc>
          <w:tcPr>
            <w:tcW w:w="1260" w:type="dxa"/>
            <w:shd w:val="clear" w:color="auto" w:fill="FFFFCC"/>
            <w:vAlign w:val="center"/>
          </w:tcPr>
          <w:p w:rsidR="00377685" w:rsidRDefault="00377685">
            <w:pPr>
              <w:jc w:val="center"/>
              <w:rPr>
                <w:sz w:val="20"/>
              </w:rPr>
            </w:pPr>
          </w:p>
        </w:tc>
        <w:tc>
          <w:tcPr>
            <w:tcW w:w="1260" w:type="dxa"/>
            <w:shd w:val="clear" w:color="auto" w:fill="FFFFCC"/>
            <w:vAlign w:val="center"/>
          </w:tcPr>
          <w:p w:rsidR="00377685" w:rsidRDefault="00377685">
            <w:pPr>
              <w:jc w:val="center"/>
              <w:rPr>
                <w:sz w:val="20"/>
              </w:rPr>
            </w:pPr>
          </w:p>
        </w:tc>
        <w:tc>
          <w:tcPr>
            <w:tcW w:w="1260" w:type="dxa"/>
            <w:shd w:val="clear" w:color="auto" w:fill="FFFFCC"/>
            <w:vAlign w:val="center"/>
          </w:tcPr>
          <w:p w:rsidR="00377685" w:rsidRDefault="00377685">
            <w:pPr>
              <w:jc w:val="center"/>
              <w:rPr>
                <w:sz w:val="20"/>
              </w:rPr>
            </w:pPr>
          </w:p>
        </w:tc>
        <w:tc>
          <w:tcPr>
            <w:tcW w:w="1260" w:type="dxa"/>
            <w:shd w:val="clear" w:color="auto" w:fill="FFFFCC"/>
          </w:tcPr>
          <w:p w:rsidR="00377685" w:rsidRDefault="00377685">
            <w:pPr>
              <w:jc w:val="center"/>
              <w:rPr>
                <w:sz w:val="20"/>
              </w:rPr>
            </w:pPr>
          </w:p>
        </w:tc>
        <w:tc>
          <w:tcPr>
            <w:tcW w:w="1260" w:type="dxa"/>
            <w:shd w:val="clear" w:color="auto" w:fill="FFFFCC"/>
            <w:vAlign w:val="center"/>
          </w:tcPr>
          <w:p w:rsidR="00377685" w:rsidRDefault="00377685">
            <w:pPr>
              <w:jc w:val="center"/>
              <w:rPr>
                <w:sz w:val="20"/>
              </w:rPr>
            </w:pPr>
          </w:p>
        </w:tc>
      </w:tr>
      <w:tr w:rsidR="005943BA" w:rsidTr="009A7A5E">
        <w:trPr>
          <w:trHeight w:val="458"/>
        </w:trPr>
        <w:tc>
          <w:tcPr>
            <w:tcW w:w="1350" w:type="dxa"/>
            <w:shd w:val="clear" w:color="auto" w:fill="CCECFF"/>
            <w:vAlign w:val="center"/>
          </w:tcPr>
          <w:p w:rsidR="005943BA" w:rsidRDefault="005943BA" w:rsidP="008979B5">
            <w:pPr>
              <w:rPr>
                <w:i/>
                <w:iCs/>
                <w:sz w:val="20"/>
              </w:rPr>
            </w:pPr>
            <w:r>
              <w:rPr>
                <w:i/>
                <w:iCs/>
                <w:sz w:val="20"/>
              </w:rPr>
              <w:t>Sept 2017</w:t>
            </w:r>
          </w:p>
        </w:tc>
        <w:tc>
          <w:tcPr>
            <w:tcW w:w="900" w:type="dxa"/>
            <w:shd w:val="clear" w:color="auto" w:fill="CCECFF"/>
            <w:vAlign w:val="center"/>
          </w:tcPr>
          <w:p w:rsidR="005943BA" w:rsidRDefault="005943BA" w:rsidP="007D67D5">
            <w:pPr>
              <w:jc w:val="center"/>
              <w:rPr>
                <w:sz w:val="20"/>
              </w:rPr>
            </w:pPr>
            <w:r>
              <w:rPr>
                <w:sz w:val="20"/>
              </w:rPr>
              <w:t>31</w:t>
            </w:r>
          </w:p>
        </w:tc>
        <w:tc>
          <w:tcPr>
            <w:tcW w:w="1144" w:type="dxa"/>
            <w:shd w:val="clear" w:color="auto" w:fill="CCECFF"/>
            <w:vAlign w:val="center"/>
          </w:tcPr>
          <w:p w:rsidR="005943BA" w:rsidRDefault="005943BA" w:rsidP="007D67D5">
            <w:pPr>
              <w:jc w:val="center"/>
              <w:rPr>
                <w:sz w:val="20"/>
              </w:rPr>
            </w:pPr>
            <w:r>
              <w:rPr>
                <w:sz w:val="20"/>
              </w:rPr>
              <w:t>0</w:t>
            </w:r>
          </w:p>
        </w:tc>
        <w:tc>
          <w:tcPr>
            <w:tcW w:w="1196" w:type="dxa"/>
            <w:shd w:val="clear" w:color="auto" w:fill="CCECFF"/>
            <w:vAlign w:val="center"/>
          </w:tcPr>
          <w:p w:rsidR="005943BA" w:rsidRDefault="005943BA">
            <w:pPr>
              <w:jc w:val="center"/>
              <w:rPr>
                <w:sz w:val="20"/>
              </w:rPr>
            </w:pPr>
            <w:r>
              <w:rPr>
                <w:sz w:val="20"/>
              </w:rPr>
              <w:t>0</w:t>
            </w:r>
          </w:p>
        </w:tc>
        <w:tc>
          <w:tcPr>
            <w:tcW w:w="1260" w:type="dxa"/>
            <w:shd w:val="clear" w:color="auto" w:fill="CCECFF"/>
            <w:vAlign w:val="center"/>
          </w:tcPr>
          <w:p w:rsidR="005943BA" w:rsidRDefault="005943BA" w:rsidP="007D67D5">
            <w:pPr>
              <w:jc w:val="center"/>
              <w:rPr>
                <w:sz w:val="20"/>
              </w:rPr>
            </w:pPr>
            <w:r>
              <w:rPr>
                <w:sz w:val="20"/>
              </w:rPr>
              <w:t>31</w:t>
            </w:r>
          </w:p>
        </w:tc>
        <w:tc>
          <w:tcPr>
            <w:tcW w:w="1080" w:type="dxa"/>
            <w:shd w:val="clear" w:color="auto" w:fill="CCECFF"/>
            <w:vAlign w:val="center"/>
          </w:tcPr>
          <w:p w:rsidR="005943BA" w:rsidRDefault="005943BA" w:rsidP="007D67D5">
            <w:pPr>
              <w:jc w:val="center"/>
              <w:rPr>
                <w:sz w:val="20"/>
              </w:rPr>
            </w:pPr>
            <w:r>
              <w:rPr>
                <w:sz w:val="20"/>
              </w:rPr>
              <w:t>31</w:t>
            </w:r>
          </w:p>
        </w:tc>
        <w:tc>
          <w:tcPr>
            <w:tcW w:w="1080" w:type="dxa"/>
            <w:shd w:val="clear" w:color="auto" w:fill="CCFFCC"/>
            <w:vAlign w:val="center"/>
          </w:tcPr>
          <w:p w:rsidR="005943BA" w:rsidRDefault="005943BA">
            <w:pPr>
              <w:jc w:val="center"/>
              <w:rPr>
                <w:sz w:val="20"/>
              </w:rPr>
            </w:pPr>
          </w:p>
        </w:tc>
        <w:tc>
          <w:tcPr>
            <w:tcW w:w="1080" w:type="dxa"/>
            <w:shd w:val="clear" w:color="auto" w:fill="CCFFCC"/>
            <w:vAlign w:val="center"/>
          </w:tcPr>
          <w:p w:rsidR="005943BA" w:rsidRDefault="005943BA">
            <w:pPr>
              <w:jc w:val="center"/>
              <w:rPr>
                <w:sz w:val="20"/>
              </w:rPr>
            </w:pPr>
          </w:p>
        </w:tc>
        <w:tc>
          <w:tcPr>
            <w:tcW w:w="1170" w:type="dxa"/>
            <w:shd w:val="clear" w:color="auto" w:fill="CCFFCC"/>
            <w:vAlign w:val="center"/>
          </w:tcPr>
          <w:p w:rsidR="005943BA" w:rsidRDefault="005943BA">
            <w:pPr>
              <w:jc w:val="center"/>
              <w:rPr>
                <w:sz w:val="20"/>
              </w:rPr>
            </w:pPr>
          </w:p>
        </w:tc>
        <w:tc>
          <w:tcPr>
            <w:tcW w:w="1350" w:type="dxa"/>
            <w:shd w:val="clear" w:color="auto" w:fill="CCFFCC"/>
          </w:tcPr>
          <w:p w:rsidR="005943BA" w:rsidRDefault="005943BA">
            <w:pPr>
              <w:jc w:val="center"/>
              <w:rPr>
                <w:sz w:val="20"/>
              </w:rPr>
            </w:pPr>
          </w:p>
        </w:tc>
        <w:tc>
          <w:tcPr>
            <w:tcW w:w="1080" w:type="dxa"/>
            <w:shd w:val="clear" w:color="auto" w:fill="CCFFCC"/>
            <w:vAlign w:val="center"/>
          </w:tcPr>
          <w:p w:rsidR="005943BA" w:rsidRDefault="005943BA">
            <w:pPr>
              <w:jc w:val="center"/>
              <w:rPr>
                <w:sz w:val="20"/>
              </w:rPr>
            </w:pPr>
          </w:p>
        </w:tc>
        <w:tc>
          <w:tcPr>
            <w:tcW w:w="1260" w:type="dxa"/>
            <w:shd w:val="clear" w:color="auto" w:fill="FFFFCC"/>
            <w:vAlign w:val="center"/>
          </w:tcPr>
          <w:p w:rsidR="005943BA" w:rsidRDefault="005943BA">
            <w:pPr>
              <w:jc w:val="center"/>
              <w:rPr>
                <w:sz w:val="20"/>
              </w:rPr>
            </w:pPr>
          </w:p>
        </w:tc>
        <w:tc>
          <w:tcPr>
            <w:tcW w:w="1260" w:type="dxa"/>
            <w:shd w:val="clear" w:color="auto" w:fill="FFFFCC"/>
            <w:vAlign w:val="center"/>
          </w:tcPr>
          <w:p w:rsidR="005943BA" w:rsidRDefault="005943BA">
            <w:pPr>
              <w:jc w:val="center"/>
              <w:rPr>
                <w:sz w:val="20"/>
              </w:rPr>
            </w:pPr>
          </w:p>
        </w:tc>
        <w:tc>
          <w:tcPr>
            <w:tcW w:w="1260" w:type="dxa"/>
            <w:shd w:val="clear" w:color="auto" w:fill="FFFFCC"/>
            <w:vAlign w:val="center"/>
          </w:tcPr>
          <w:p w:rsidR="005943BA" w:rsidRDefault="005943BA">
            <w:pPr>
              <w:jc w:val="center"/>
              <w:rPr>
                <w:sz w:val="20"/>
              </w:rPr>
            </w:pPr>
          </w:p>
        </w:tc>
        <w:tc>
          <w:tcPr>
            <w:tcW w:w="1260" w:type="dxa"/>
            <w:shd w:val="clear" w:color="auto" w:fill="FFFFCC"/>
          </w:tcPr>
          <w:p w:rsidR="005943BA" w:rsidRDefault="005943BA">
            <w:pPr>
              <w:jc w:val="center"/>
              <w:rPr>
                <w:sz w:val="20"/>
              </w:rPr>
            </w:pPr>
          </w:p>
        </w:tc>
        <w:tc>
          <w:tcPr>
            <w:tcW w:w="1260" w:type="dxa"/>
            <w:shd w:val="clear" w:color="auto" w:fill="FFFFCC"/>
            <w:vAlign w:val="center"/>
          </w:tcPr>
          <w:p w:rsidR="005943BA" w:rsidRDefault="005943BA">
            <w:pPr>
              <w:jc w:val="center"/>
              <w:rPr>
                <w:sz w:val="20"/>
              </w:rPr>
            </w:pPr>
          </w:p>
        </w:tc>
      </w:tr>
      <w:tr w:rsidR="006F6644" w:rsidTr="009A7A5E">
        <w:trPr>
          <w:trHeight w:val="458"/>
        </w:trPr>
        <w:tc>
          <w:tcPr>
            <w:tcW w:w="1350" w:type="dxa"/>
            <w:shd w:val="clear" w:color="auto" w:fill="CCECFF"/>
            <w:vAlign w:val="center"/>
          </w:tcPr>
          <w:p w:rsidR="006F6644" w:rsidRDefault="006F6644" w:rsidP="008979B5">
            <w:pPr>
              <w:rPr>
                <w:i/>
                <w:iCs/>
                <w:sz w:val="20"/>
              </w:rPr>
            </w:pPr>
            <w:r>
              <w:rPr>
                <w:i/>
                <w:iCs/>
                <w:sz w:val="20"/>
              </w:rPr>
              <w:t>June 2017</w:t>
            </w:r>
          </w:p>
        </w:tc>
        <w:tc>
          <w:tcPr>
            <w:tcW w:w="900" w:type="dxa"/>
            <w:shd w:val="clear" w:color="auto" w:fill="CCECFF"/>
            <w:vAlign w:val="center"/>
          </w:tcPr>
          <w:p w:rsidR="006F6644" w:rsidRDefault="006F6644" w:rsidP="007D67D5">
            <w:pPr>
              <w:jc w:val="center"/>
              <w:rPr>
                <w:sz w:val="20"/>
              </w:rPr>
            </w:pPr>
            <w:r>
              <w:rPr>
                <w:sz w:val="20"/>
              </w:rPr>
              <w:t>31</w:t>
            </w:r>
          </w:p>
        </w:tc>
        <w:tc>
          <w:tcPr>
            <w:tcW w:w="1144" w:type="dxa"/>
            <w:shd w:val="clear" w:color="auto" w:fill="CCECFF"/>
            <w:vAlign w:val="center"/>
          </w:tcPr>
          <w:p w:rsidR="006F6644" w:rsidRDefault="006F6644" w:rsidP="007D67D5">
            <w:pPr>
              <w:jc w:val="center"/>
              <w:rPr>
                <w:sz w:val="20"/>
              </w:rPr>
            </w:pPr>
            <w:r>
              <w:rPr>
                <w:sz w:val="20"/>
              </w:rPr>
              <w:t>0</w:t>
            </w:r>
          </w:p>
        </w:tc>
        <w:tc>
          <w:tcPr>
            <w:tcW w:w="1196" w:type="dxa"/>
            <w:shd w:val="clear" w:color="auto" w:fill="CCECFF"/>
            <w:vAlign w:val="center"/>
          </w:tcPr>
          <w:p w:rsidR="006F6644" w:rsidRDefault="006F6644">
            <w:pPr>
              <w:jc w:val="center"/>
              <w:rPr>
                <w:sz w:val="20"/>
              </w:rPr>
            </w:pPr>
            <w:r>
              <w:rPr>
                <w:sz w:val="20"/>
              </w:rPr>
              <w:t>0</w:t>
            </w:r>
          </w:p>
        </w:tc>
        <w:tc>
          <w:tcPr>
            <w:tcW w:w="1260" w:type="dxa"/>
            <w:shd w:val="clear" w:color="auto" w:fill="CCECFF"/>
            <w:vAlign w:val="center"/>
          </w:tcPr>
          <w:p w:rsidR="006F6644" w:rsidRDefault="006F6644" w:rsidP="007D67D5">
            <w:pPr>
              <w:jc w:val="center"/>
              <w:rPr>
                <w:sz w:val="20"/>
              </w:rPr>
            </w:pPr>
            <w:r>
              <w:rPr>
                <w:sz w:val="20"/>
              </w:rPr>
              <w:t>31</w:t>
            </w:r>
          </w:p>
        </w:tc>
        <w:tc>
          <w:tcPr>
            <w:tcW w:w="1080" w:type="dxa"/>
            <w:shd w:val="clear" w:color="auto" w:fill="CCECFF"/>
            <w:vAlign w:val="center"/>
          </w:tcPr>
          <w:p w:rsidR="006F6644" w:rsidRDefault="006F6644" w:rsidP="007D67D5">
            <w:pPr>
              <w:jc w:val="center"/>
              <w:rPr>
                <w:sz w:val="20"/>
              </w:rPr>
            </w:pPr>
            <w:r>
              <w:rPr>
                <w:sz w:val="20"/>
              </w:rPr>
              <w:t>31</w:t>
            </w:r>
          </w:p>
        </w:tc>
        <w:tc>
          <w:tcPr>
            <w:tcW w:w="1080" w:type="dxa"/>
            <w:shd w:val="clear" w:color="auto" w:fill="CCFFCC"/>
            <w:vAlign w:val="center"/>
          </w:tcPr>
          <w:p w:rsidR="006F6644" w:rsidRDefault="006F6644">
            <w:pPr>
              <w:jc w:val="center"/>
              <w:rPr>
                <w:sz w:val="20"/>
              </w:rPr>
            </w:pPr>
          </w:p>
        </w:tc>
        <w:tc>
          <w:tcPr>
            <w:tcW w:w="1080" w:type="dxa"/>
            <w:shd w:val="clear" w:color="auto" w:fill="CCFFCC"/>
            <w:vAlign w:val="center"/>
          </w:tcPr>
          <w:p w:rsidR="006F6644" w:rsidRDefault="006F6644">
            <w:pPr>
              <w:jc w:val="center"/>
              <w:rPr>
                <w:sz w:val="20"/>
              </w:rPr>
            </w:pPr>
          </w:p>
        </w:tc>
        <w:tc>
          <w:tcPr>
            <w:tcW w:w="1170" w:type="dxa"/>
            <w:shd w:val="clear" w:color="auto" w:fill="CCFFCC"/>
            <w:vAlign w:val="center"/>
          </w:tcPr>
          <w:p w:rsidR="006F6644" w:rsidRDefault="006F6644">
            <w:pPr>
              <w:jc w:val="center"/>
              <w:rPr>
                <w:sz w:val="20"/>
              </w:rPr>
            </w:pPr>
          </w:p>
        </w:tc>
        <w:tc>
          <w:tcPr>
            <w:tcW w:w="1350" w:type="dxa"/>
            <w:shd w:val="clear" w:color="auto" w:fill="CCFFCC"/>
          </w:tcPr>
          <w:p w:rsidR="006F6644" w:rsidRDefault="006F6644">
            <w:pPr>
              <w:jc w:val="center"/>
              <w:rPr>
                <w:sz w:val="20"/>
              </w:rPr>
            </w:pPr>
          </w:p>
        </w:tc>
        <w:tc>
          <w:tcPr>
            <w:tcW w:w="1080" w:type="dxa"/>
            <w:shd w:val="clear" w:color="auto" w:fill="CCFFCC"/>
            <w:vAlign w:val="center"/>
          </w:tcPr>
          <w:p w:rsidR="006F6644" w:rsidRDefault="006F6644">
            <w:pPr>
              <w:jc w:val="center"/>
              <w:rPr>
                <w:sz w:val="20"/>
              </w:rPr>
            </w:pPr>
          </w:p>
        </w:tc>
        <w:tc>
          <w:tcPr>
            <w:tcW w:w="1260" w:type="dxa"/>
            <w:shd w:val="clear" w:color="auto" w:fill="FFFFCC"/>
            <w:vAlign w:val="center"/>
          </w:tcPr>
          <w:p w:rsidR="006F6644" w:rsidRDefault="006F6644">
            <w:pPr>
              <w:jc w:val="center"/>
              <w:rPr>
                <w:sz w:val="20"/>
              </w:rPr>
            </w:pPr>
          </w:p>
        </w:tc>
        <w:tc>
          <w:tcPr>
            <w:tcW w:w="1260" w:type="dxa"/>
            <w:shd w:val="clear" w:color="auto" w:fill="FFFFCC"/>
            <w:vAlign w:val="center"/>
          </w:tcPr>
          <w:p w:rsidR="006F6644" w:rsidRDefault="006F6644">
            <w:pPr>
              <w:jc w:val="center"/>
              <w:rPr>
                <w:sz w:val="20"/>
              </w:rPr>
            </w:pPr>
          </w:p>
        </w:tc>
        <w:tc>
          <w:tcPr>
            <w:tcW w:w="1260" w:type="dxa"/>
            <w:shd w:val="clear" w:color="auto" w:fill="FFFFCC"/>
            <w:vAlign w:val="center"/>
          </w:tcPr>
          <w:p w:rsidR="006F6644" w:rsidRDefault="006F6644">
            <w:pPr>
              <w:jc w:val="center"/>
              <w:rPr>
                <w:sz w:val="20"/>
              </w:rPr>
            </w:pPr>
          </w:p>
        </w:tc>
        <w:tc>
          <w:tcPr>
            <w:tcW w:w="1260" w:type="dxa"/>
            <w:shd w:val="clear" w:color="auto" w:fill="FFFFCC"/>
          </w:tcPr>
          <w:p w:rsidR="006F6644" w:rsidRDefault="006F6644">
            <w:pPr>
              <w:jc w:val="center"/>
              <w:rPr>
                <w:sz w:val="20"/>
              </w:rPr>
            </w:pPr>
          </w:p>
        </w:tc>
        <w:tc>
          <w:tcPr>
            <w:tcW w:w="1260" w:type="dxa"/>
            <w:shd w:val="clear" w:color="auto" w:fill="FFFFCC"/>
            <w:vAlign w:val="center"/>
          </w:tcPr>
          <w:p w:rsidR="006F6644" w:rsidRDefault="006F6644">
            <w:pPr>
              <w:jc w:val="center"/>
              <w:rPr>
                <w:sz w:val="20"/>
              </w:rPr>
            </w:pPr>
          </w:p>
        </w:tc>
      </w:tr>
      <w:tr w:rsidR="009A7791" w:rsidTr="009A7A5E">
        <w:trPr>
          <w:trHeight w:val="458"/>
        </w:trPr>
        <w:tc>
          <w:tcPr>
            <w:tcW w:w="1350" w:type="dxa"/>
            <w:shd w:val="clear" w:color="auto" w:fill="CCECFF"/>
            <w:vAlign w:val="center"/>
          </w:tcPr>
          <w:p w:rsidR="009A7791" w:rsidRDefault="009A7791" w:rsidP="008979B5">
            <w:pPr>
              <w:rPr>
                <w:i/>
                <w:iCs/>
                <w:sz w:val="20"/>
              </w:rPr>
            </w:pPr>
            <w:r>
              <w:rPr>
                <w:i/>
                <w:iCs/>
                <w:sz w:val="20"/>
              </w:rPr>
              <w:t>March 2017</w:t>
            </w:r>
          </w:p>
        </w:tc>
        <w:tc>
          <w:tcPr>
            <w:tcW w:w="900" w:type="dxa"/>
            <w:shd w:val="clear" w:color="auto" w:fill="CCECFF"/>
            <w:vAlign w:val="center"/>
          </w:tcPr>
          <w:p w:rsidR="009A7791" w:rsidRDefault="009A7791" w:rsidP="007D67D5">
            <w:pPr>
              <w:jc w:val="center"/>
              <w:rPr>
                <w:sz w:val="20"/>
              </w:rPr>
            </w:pPr>
            <w:r>
              <w:rPr>
                <w:sz w:val="20"/>
              </w:rPr>
              <w:t>32</w:t>
            </w:r>
          </w:p>
        </w:tc>
        <w:tc>
          <w:tcPr>
            <w:tcW w:w="1144" w:type="dxa"/>
            <w:shd w:val="clear" w:color="auto" w:fill="CCECFF"/>
            <w:vAlign w:val="center"/>
          </w:tcPr>
          <w:p w:rsidR="009A7791" w:rsidRDefault="009A7791" w:rsidP="007D67D5">
            <w:pPr>
              <w:jc w:val="center"/>
              <w:rPr>
                <w:sz w:val="20"/>
              </w:rPr>
            </w:pPr>
            <w:r>
              <w:rPr>
                <w:sz w:val="20"/>
              </w:rPr>
              <w:t>0</w:t>
            </w:r>
          </w:p>
        </w:tc>
        <w:tc>
          <w:tcPr>
            <w:tcW w:w="1196" w:type="dxa"/>
            <w:shd w:val="clear" w:color="auto" w:fill="CCECFF"/>
            <w:vAlign w:val="center"/>
          </w:tcPr>
          <w:p w:rsidR="009A7791" w:rsidRDefault="009A7791">
            <w:pPr>
              <w:jc w:val="center"/>
              <w:rPr>
                <w:sz w:val="20"/>
              </w:rPr>
            </w:pPr>
            <w:r>
              <w:rPr>
                <w:sz w:val="20"/>
              </w:rPr>
              <w:t>0</w:t>
            </w:r>
          </w:p>
        </w:tc>
        <w:tc>
          <w:tcPr>
            <w:tcW w:w="1260" w:type="dxa"/>
            <w:shd w:val="clear" w:color="auto" w:fill="CCECFF"/>
            <w:vAlign w:val="center"/>
          </w:tcPr>
          <w:p w:rsidR="009A7791" w:rsidRDefault="009A7791" w:rsidP="007D67D5">
            <w:pPr>
              <w:jc w:val="center"/>
              <w:rPr>
                <w:sz w:val="20"/>
              </w:rPr>
            </w:pPr>
            <w:r>
              <w:rPr>
                <w:sz w:val="20"/>
              </w:rPr>
              <w:t>32</w:t>
            </w:r>
          </w:p>
        </w:tc>
        <w:tc>
          <w:tcPr>
            <w:tcW w:w="1080" w:type="dxa"/>
            <w:shd w:val="clear" w:color="auto" w:fill="CCECFF"/>
            <w:vAlign w:val="center"/>
          </w:tcPr>
          <w:p w:rsidR="009A7791" w:rsidRDefault="009A7791" w:rsidP="007D67D5">
            <w:pPr>
              <w:jc w:val="center"/>
              <w:rPr>
                <w:sz w:val="20"/>
              </w:rPr>
            </w:pPr>
            <w:r>
              <w:rPr>
                <w:sz w:val="20"/>
              </w:rPr>
              <w:t>32</w:t>
            </w:r>
          </w:p>
        </w:tc>
        <w:tc>
          <w:tcPr>
            <w:tcW w:w="1080" w:type="dxa"/>
            <w:shd w:val="clear" w:color="auto" w:fill="CCFFCC"/>
            <w:vAlign w:val="center"/>
          </w:tcPr>
          <w:p w:rsidR="009A7791" w:rsidRDefault="009A7791">
            <w:pPr>
              <w:jc w:val="center"/>
              <w:rPr>
                <w:sz w:val="20"/>
              </w:rPr>
            </w:pPr>
          </w:p>
        </w:tc>
        <w:tc>
          <w:tcPr>
            <w:tcW w:w="1080" w:type="dxa"/>
            <w:shd w:val="clear" w:color="auto" w:fill="CCFFCC"/>
            <w:vAlign w:val="center"/>
          </w:tcPr>
          <w:p w:rsidR="009A7791" w:rsidRDefault="009A7791">
            <w:pPr>
              <w:jc w:val="center"/>
              <w:rPr>
                <w:sz w:val="20"/>
              </w:rPr>
            </w:pPr>
          </w:p>
        </w:tc>
        <w:tc>
          <w:tcPr>
            <w:tcW w:w="1170" w:type="dxa"/>
            <w:shd w:val="clear" w:color="auto" w:fill="CCFFCC"/>
            <w:vAlign w:val="center"/>
          </w:tcPr>
          <w:p w:rsidR="009A7791" w:rsidRDefault="009A7791">
            <w:pPr>
              <w:jc w:val="center"/>
              <w:rPr>
                <w:sz w:val="20"/>
              </w:rPr>
            </w:pPr>
          </w:p>
        </w:tc>
        <w:tc>
          <w:tcPr>
            <w:tcW w:w="1350" w:type="dxa"/>
            <w:shd w:val="clear" w:color="auto" w:fill="CCFFCC"/>
          </w:tcPr>
          <w:p w:rsidR="009A7791" w:rsidRDefault="009A7791">
            <w:pPr>
              <w:jc w:val="center"/>
              <w:rPr>
                <w:sz w:val="20"/>
              </w:rPr>
            </w:pPr>
          </w:p>
        </w:tc>
        <w:tc>
          <w:tcPr>
            <w:tcW w:w="1080" w:type="dxa"/>
            <w:shd w:val="clear" w:color="auto" w:fill="CCFFCC"/>
            <w:vAlign w:val="center"/>
          </w:tcPr>
          <w:p w:rsidR="009A7791" w:rsidRDefault="009A7791">
            <w:pPr>
              <w:jc w:val="center"/>
              <w:rPr>
                <w:sz w:val="20"/>
              </w:rPr>
            </w:pPr>
          </w:p>
        </w:tc>
        <w:tc>
          <w:tcPr>
            <w:tcW w:w="1260" w:type="dxa"/>
            <w:shd w:val="clear" w:color="auto" w:fill="FFFFCC"/>
            <w:vAlign w:val="center"/>
          </w:tcPr>
          <w:p w:rsidR="009A7791" w:rsidRDefault="009A7791">
            <w:pPr>
              <w:jc w:val="center"/>
              <w:rPr>
                <w:sz w:val="20"/>
              </w:rPr>
            </w:pPr>
          </w:p>
        </w:tc>
        <w:tc>
          <w:tcPr>
            <w:tcW w:w="1260" w:type="dxa"/>
            <w:shd w:val="clear" w:color="auto" w:fill="FFFFCC"/>
            <w:vAlign w:val="center"/>
          </w:tcPr>
          <w:p w:rsidR="009A7791" w:rsidRDefault="009A7791">
            <w:pPr>
              <w:jc w:val="center"/>
              <w:rPr>
                <w:sz w:val="20"/>
              </w:rPr>
            </w:pPr>
          </w:p>
        </w:tc>
        <w:tc>
          <w:tcPr>
            <w:tcW w:w="1260" w:type="dxa"/>
            <w:shd w:val="clear" w:color="auto" w:fill="FFFFCC"/>
            <w:vAlign w:val="center"/>
          </w:tcPr>
          <w:p w:rsidR="009A7791" w:rsidRDefault="009A7791">
            <w:pPr>
              <w:jc w:val="center"/>
              <w:rPr>
                <w:sz w:val="20"/>
              </w:rPr>
            </w:pPr>
          </w:p>
        </w:tc>
        <w:tc>
          <w:tcPr>
            <w:tcW w:w="1260" w:type="dxa"/>
            <w:shd w:val="clear" w:color="auto" w:fill="FFFFCC"/>
          </w:tcPr>
          <w:p w:rsidR="009A7791" w:rsidRDefault="009A7791">
            <w:pPr>
              <w:jc w:val="center"/>
              <w:rPr>
                <w:sz w:val="20"/>
              </w:rPr>
            </w:pPr>
          </w:p>
        </w:tc>
        <w:tc>
          <w:tcPr>
            <w:tcW w:w="1260" w:type="dxa"/>
            <w:shd w:val="clear" w:color="auto" w:fill="FFFFCC"/>
            <w:vAlign w:val="center"/>
          </w:tcPr>
          <w:p w:rsidR="009A7791" w:rsidRDefault="009A7791">
            <w:pPr>
              <w:jc w:val="center"/>
              <w:rPr>
                <w:sz w:val="20"/>
              </w:rPr>
            </w:pPr>
          </w:p>
        </w:tc>
      </w:tr>
      <w:tr w:rsidR="00B36F35" w:rsidTr="009A7A5E">
        <w:trPr>
          <w:trHeight w:val="458"/>
        </w:trPr>
        <w:tc>
          <w:tcPr>
            <w:tcW w:w="1350" w:type="dxa"/>
            <w:shd w:val="clear" w:color="auto" w:fill="CCECFF"/>
            <w:vAlign w:val="center"/>
          </w:tcPr>
          <w:p w:rsidR="00B36F35" w:rsidRDefault="00B36F35" w:rsidP="008979B5">
            <w:pPr>
              <w:rPr>
                <w:i/>
                <w:iCs/>
                <w:sz w:val="20"/>
              </w:rPr>
            </w:pPr>
            <w:r>
              <w:rPr>
                <w:i/>
                <w:iCs/>
                <w:sz w:val="20"/>
              </w:rPr>
              <w:t>Dec 2016</w:t>
            </w:r>
          </w:p>
        </w:tc>
        <w:tc>
          <w:tcPr>
            <w:tcW w:w="900" w:type="dxa"/>
            <w:shd w:val="clear" w:color="auto" w:fill="CCECFF"/>
            <w:vAlign w:val="center"/>
          </w:tcPr>
          <w:p w:rsidR="00B36F35" w:rsidRDefault="00B36F35" w:rsidP="007D67D5">
            <w:pPr>
              <w:jc w:val="center"/>
              <w:rPr>
                <w:sz w:val="20"/>
              </w:rPr>
            </w:pPr>
            <w:r>
              <w:rPr>
                <w:sz w:val="20"/>
              </w:rPr>
              <w:t>34</w:t>
            </w:r>
          </w:p>
        </w:tc>
        <w:tc>
          <w:tcPr>
            <w:tcW w:w="1144" w:type="dxa"/>
            <w:shd w:val="clear" w:color="auto" w:fill="CCECFF"/>
            <w:vAlign w:val="center"/>
          </w:tcPr>
          <w:p w:rsidR="00B36F35" w:rsidRDefault="009A7791" w:rsidP="007D67D5">
            <w:pPr>
              <w:jc w:val="center"/>
              <w:rPr>
                <w:sz w:val="20"/>
              </w:rPr>
            </w:pPr>
            <w:r>
              <w:rPr>
                <w:sz w:val="20"/>
              </w:rPr>
              <w:t>0</w:t>
            </w:r>
          </w:p>
        </w:tc>
        <w:tc>
          <w:tcPr>
            <w:tcW w:w="1196" w:type="dxa"/>
            <w:shd w:val="clear" w:color="auto" w:fill="CCECFF"/>
            <w:vAlign w:val="center"/>
          </w:tcPr>
          <w:p w:rsidR="00B36F35" w:rsidRDefault="00B36F35">
            <w:pPr>
              <w:jc w:val="center"/>
              <w:rPr>
                <w:sz w:val="20"/>
              </w:rPr>
            </w:pPr>
            <w:r>
              <w:rPr>
                <w:sz w:val="20"/>
              </w:rPr>
              <w:t>0</w:t>
            </w:r>
          </w:p>
        </w:tc>
        <w:tc>
          <w:tcPr>
            <w:tcW w:w="1260" w:type="dxa"/>
            <w:shd w:val="clear" w:color="auto" w:fill="CCECFF"/>
            <w:vAlign w:val="center"/>
          </w:tcPr>
          <w:p w:rsidR="00B36F35" w:rsidRDefault="00B36F35" w:rsidP="007D67D5">
            <w:pPr>
              <w:jc w:val="center"/>
              <w:rPr>
                <w:sz w:val="20"/>
              </w:rPr>
            </w:pPr>
            <w:r>
              <w:rPr>
                <w:sz w:val="20"/>
              </w:rPr>
              <w:t>34</w:t>
            </w:r>
          </w:p>
        </w:tc>
        <w:tc>
          <w:tcPr>
            <w:tcW w:w="1080" w:type="dxa"/>
            <w:shd w:val="clear" w:color="auto" w:fill="CCECFF"/>
            <w:vAlign w:val="center"/>
          </w:tcPr>
          <w:p w:rsidR="00B36F35" w:rsidRDefault="00B36F35" w:rsidP="007D67D5">
            <w:pPr>
              <w:jc w:val="center"/>
              <w:rPr>
                <w:sz w:val="20"/>
              </w:rPr>
            </w:pPr>
            <w:r>
              <w:rPr>
                <w:sz w:val="20"/>
              </w:rPr>
              <w:t>34</w:t>
            </w:r>
          </w:p>
        </w:tc>
        <w:tc>
          <w:tcPr>
            <w:tcW w:w="1080" w:type="dxa"/>
            <w:shd w:val="clear" w:color="auto" w:fill="CCFFCC"/>
            <w:vAlign w:val="center"/>
          </w:tcPr>
          <w:p w:rsidR="00B36F35" w:rsidRDefault="00B36F35">
            <w:pPr>
              <w:jc w:val="center"/>
              <w:rPr>
                <w:sz w:val="20"/>
              </w:rPr>
            </w:pPr>
          </w:p>
        </w:tc>
        <w:tc>
          <w:tcPr>
            <w:tcW w:w="1080" w:type="dxa"/>
            <w:shd w:val="clear" w:color="auto" w:fill="CCFFCC"/>
            <w:vAlign w:val="center"/>
          </w:tcPr>
          <w:p w:rsidR="00B36F35" w:rsidRDefault="00B36F35">
            <w:pPr>
              <w:jc w:val="center"/>
              <w:rPr>
                <w:sz w:val="20"/>
              </w:rPr>
            </w:pPr>
          </w:p>
        </w:tc>
        <w:tc>
          <w:tcPr>
            <w:tcW w:w="1170" w:type="dxa"/>
            <w:shd w:val="clear" w:color="auto" w:fill="CCFFCC"/>
            <w:vAlign w:val="center"/>
          </w:tcPr>
          <w:p w:rsidR="00B36F35" w:rsidRDefault="00B36F35">
            <w:pPr>
              <w:jc w:val="center"/>
              <w:rPr>
                <w:sz w:val="20"/>
              </w:rPr>
            </w:pPr>
          </w:p>
        </w:tc>
        <w:tc>
          <w:tcPr>
            <w:tcW w:w="1350" w:type="dxa"/>
            <w:shd w:val="clear" w:color="auto" w:fill="CCFFCC"/>
          </w:tcPr>
          <w:p w:rsidR="00B36F35" w:rsidRDefault="00B36F35">
            <w:pPr>
              <w:jc w:val="center"/>
              <w:rPr>
                <w:sz w:val="20"/>
              </w:rPr>
            </w:pPr>
          </w:p>
        </w:tc>
        <w:tc>
          <w:tcPr>
            <w:tcW w:w="1080" w:type="dxa"/>
            <w:shd w:val="clear" w:color="auto" w:fill="CCFFCC"/>
            <w:vAlign w:val="center"/>
          </w:tcPr>
          <w:p w:rsidR="00B36F35" w:rsidRDefault="00B36F35">
            <w:pPr>
              <w:jc w:val="center"/>
              <w:rPr>
                <w:sz w:val="20"/>
              </w:rPr>
            </w:pPr>
          </w:p>
        </w:tc>
        <w:tc>
          <w:tcPr>
            <w:tcW w:w="1260" w:type="dxa"/>
            <w:shd w:val="clear" w:color="auto" w:fill="FFFFCC"/>
            <w:vAlign w:val="center"/>
          </w:tcPr>
          <w:p w:rsidR="00B36F35" w:rsidRDefault="00B36F35">
            <w:pPr>
              <w:jc w:val="center"/>
              <w:rPr>
                <w:sz w:val="20"/>
              </w:rPr>
            </w:pPr>
          </w:p>
        </w:tc>
        <w:tc>
          <w:tcPr>
            <w:tcW w:w="1260" w:type="dxa"/>
            <w:shd w:val="clear" w:color="auto" w:fill="FFFFCC"/>
            <w:vAlign w:val="center"/>
          </w:tcPr>
          <w:p w:rsidR="00B36F35" w:rsidRDefault="00B36F35">
            <w:pPr>
              <w:jc w:val="center"/>
              <w:rPr>
                <w:sz w:val="20"/>
              </w:rPr>
            </w:pPr>
          </w:p>
        </w:tc>
        <w:tc>
          <w:tcPr>
            <w:tcW w:w="1260" w:type="dxa"/>
            <w:shd w:val="clear" w:color="auto" w:fill="FFFFCC"/>
            <w:vAlign w:val="center"/>
          </w:tcPr>
          <w:p w:rsidR="00B36F35" w:rsidRDefault="00B36F35">
            <w:pPr>
              <w:jc w:val="center"/>
              <w:rPr>
                <w:sz w:val="20"/>
              </w:rPr>
            </w:pPr>
          </w:p>
        </w:tc>
        <w:tc>
          <w:tcPr>
            <w:tcW w:w="1260" w:type="dxa"/>
            <w:shd w:val="clear" w:color="auto" w:fill="FFFFCC"/>
          </w:tcPr>
          <w:p w:rsidR="00B36F35" w:rsidRDefault="00B36F35">
            <w:pPr>
              <w:jc w:val="center"/>
              <w:rPr>
                <w:sz w:val="20"/>
              </w:rPr>
            </w:pPr>
          </w:p>
        </w:tc>
        <w:tc>
          <w:tcPr>
            <w:tcW w:w="1260" w:type="dxa"/>
            <w:shd w:val="clear" w:color="auto" w:fill="FFFFCC"/>
            <w:vAlign w:val="center"/>
          </w:tcPr>
          <w:p w:rsidR="00B36F35" w:rsidRDefault="00B36F35">
            <w:pPr>
              <w:jc w:val="center"/>
              <w:rPr>
                <w:sz w:val="20"/>
              </w:rPr>
            </w:pPr>
          </w:p>
        </w:tc>
      </w:tr>
      <w:tr w:rsidR="00100E5B" w:rsidTr="009A7A5E">
        <w:trPr>
          <w:trHeight w:val="458"/>
        </w:trPr>
        <w:tc>
          <w:tcPr>
            <w:tcW w:w="1350" w:type="dxa"/>
            <w:shd w:val="clear" w:color="auto" w:fill="CCECFF"/>
            <w:vAlign w:val="center"/>
          </w:tcPr>
          <w:p w:rsidR="00100E5B" w:rsidRDefault="00100E5B" w:rsidP="008979B5">
            <w:pPr>
              <w:rPr>
                <w:i/>
                <w:iCs/>
                <w:sz w:val="20"/>
              </w:rPr>
            </w:pPr>
            <w:r>
              <w:rPr>
                <w:i/>
                <w:iCs/>
                <w:sz w:val="20"/>
              </w:rPr>
              <w:t>Sept 2016</w:t>
            </w:r>
          </w:p>
        </w:tc>
        <w:tc>
          <w:tcPr>
            <w:tcW w:w="900" w:type="dxa"/>
            <w:shd w:val="clear" w:color="auto" w:fill="CCECFF"/>
            <w:vAlign w:val="center"/>
          </w:tcPr>
          <w:p w:rsidR="00100E5B" w:rsidRDefault="00100E5B" w:rsidP="007D67D5">
            <w:pPr>
              <w:jc w:val="center"/>
              <w:rPr>
                <w:sz w:val="20"/>
              </w:rPr>
            </w:pPr>
            <w:r>
              <w:rPr>
                <w:sz w:val="20"/>
              </w:rPr>
              <w:t>34</w:t>
            </w:r>
          </w:p>
        </w:tc>
        <w:tc>
          <w:tcPr>
            <w:tcW w:w="1144" w:type="dxa"/>
            <w:shd w:val="clear" w:color="auto" w:fill="CCECFF"/>
            <w:vAlign w:val="center"/>
          </w:tcPr>
          <w:p w:rsidR="00100E5B" w:rsidRDefault="009A7791" w:rsidP="007D67D5">
            <w:pPr>
              <w:jc w:val="center"/>
              <w:rPr>
                <w:sz w:val="20"/>
              </w:rPr>
            </w:pPr>
            <w:r>
              <w:rPr>
                <w:sz w:val="20"/>
              </w:rPr>
              <w:t>0</w:t>
            </w:r>
          </w:p>
        </w:tc>
        <w:tc>
          <w:tcPr>
            <w:tcW w:w="1196" w:type="dxa"/>
            <w:shd w:val="clear" w:color="auto" w:fill="CCECFF"/>
            <w:vAlign w:val="center"/>
          </w:tcPr>
          <w:p w:rsidR="00100E5B" w:rsidRDefault="00100E5B">
            <w:pPr>
              <w:jc w:val="center"/>
              <w:rPr>
                <w:sz w:val="20"/>
              </w:rPr>
            </w:pPr>
            <w:r>
              <w:rPr>
                <w:sz w:val="20"/>
              </w:rPr>
              <w:t>0</w:t>
            </w:r>
          </w:p>
        </w:tc>
        <w:tc>
          <w:tcPr>
            <w:tcW w:w="1260" w:type="dxa"/>
            <w:shd w:val="clear" w:color="auto" w:fill="CCECFF"/>
            <w:vAlign w:val="center"/>
          </w:tcPr>
          <w:p w:rsidR="00100E5B" w:rsidRDefault="00100E5B" w:rsidP="007D67D5">
            <w:pPr>
              <w:jc w:val="center"/>
              <w:rPr>
                <w:sz w:val="20"/>
              </w:rPr>
            </w:pPr>
            <w:r>
              <w:rPr>
                <w:sz w:val="20"/>
              </w:rPr>
              <w:t>34</w:t>
            </w:r>
          </w:p>
        </w:tc>
        <w:tc>
          <w:tcPr>
            <w:tcW w:w="1080" w:type="dxa"/>
            <w:shd w:val="clear" w:color="auto" w:fill="CCECFF"/>
            <w:vAlign w:val="center"/>
          </w:tcPr>
          <w:p w:rsidR="00100E5B" w:rsidRDefault="00100E5B" w:rsidP="007D67D5">
            <w:pPr>
              <w:jc w:val="center"/>
              <w:rPr>
                <w:sz w:val="20"/>
              </w:rPr>
            </w:pPr>
            <w:r>
              <w:rPr>
                <w:sz w:val="20"/>
              </w:rPr>
              <w:t>34</w:t>
            </w:r>
          </w:p>
        </w:tc>
        <w:tc>
          <w:tcPr>
            <w:tcW w:w="1080" w:type="dxa"/>
            <w:shd w:val="clear" w:color="auto" w:fill="CCFFCC"/>
            <w:vAlign w:val="center"/>
          </w:tcPr>
          <w:p w:rsidR="00100E5B" w:rsidRDefault="00100E5B">
            <w:pPr>
              <w:jc w:val="center"/>
              <w:rPr>
                <w:sz w:val="20"/>
              </w:rPr>
            </w:pPr>
          </w:p>
        </w:tc>
        <w:tc>
          <w:tcPr>
            <w:tcW w:w="1080" w:type="dxa"/>
            <w:shd w:val="clear" w:color="auto" w:fill="CCFFCC"/>
            <w:vAlign w:val="center"/>
          </w:tcPr>
          <w:p w:rsidR="00100E5B" w:rsidRDefault="00100E5B">
            <w:pPr>
              <w:jc w:val="center"/>
              <w:rPr>
                <w:sz w:val="20"/>
              </w:rPr>
            </w:pPr>
          </w:p>
        </w:tc>
        <w:tc>
          <w:tcPr>
            <w:tcW w:w="1170" w:type="dxa"/>
            <w:shd w:val="clear" w:color="auto" w:fill="CCFFCC"/>
            <w:vAlign w:val="center"/>
          </w:tcPr>
          <w:p w:rsidR="00100E5B" w:rsidRDefault="00100E5B">
            <w:pPr>
              <w:jc w:val="center"/>
              <w:rPr>
                <w:sz w:val="20"/>
              </w:rPr>
            </w:pPr>
          </w:p>
        </w:tc>
        <w:tc>
          <w:tcPr>
            <w:tcW w:w="1350" w:type="dxa"/>
            <w:shd w:val="clear" w:color="auto" w:fill="CCFFCC"/>
          </w:tcPr>
          <w:p w:rsidR="00100E5B" w:rsidRDefault="00100E5B">
            <w:pPr>
              <w:jc w:val="center"/>
              <w:rPr>
                <w:sz w:val="20"/>
              </w:rPr>
            </w:pPr>
          </w:p>
        </w:tc>
        <w:tc>
          <w:tcPr>
            <w:tcW w:w="1080" w:type="dxa"/>
            <w:shd w:val="clear" w:color="auto" w:fill="CCFFCC"/>
            <w:vAlign w:val="center"/>
          </w:tcPr>
          <w:p w:rsidR="00100E5B" w:rsidRDefault="00100E5B">
            <w:pPr>
              <w:jc w:val="center"/>
              <w:rPr>
                <w:sz w:val="20"/>
              </w:rPr>
            </w:pPr>
          </w:p>
        </w:tc>
        <w:tc>
          <w:tcPr>
            <w:tcW w:w="1260" w:type="dxa"/>
            <w:shd w:val="clear" w:color="auto" w:fill="FFFFCC"/>
            <w:vAlign w:val="center"/>
          </w:tcPr>
          <w:p w:rsidR="00100E5B" w:rsidRDefault="00100E5B">
            <w:pPr>
              <w:jc w:val="center"/>
              <w:rPr>
                <w:sz w:val="20"/>
              </w:rPr>
            </w:pPr>
          </w:p>
        </w:tc>
        <w:tc>
          <w:tcPr>
            <w:tcW w:w="1260" w:type="dxa"/>
            <w:shd w:val="clear" w:color="auto" w:fill="FFFFCC"/>
            <w:vAlign w:val="center"/>
          </w:tcPr>
          <w:p w:rsidR="00100E5B" w:rsidRDefault="00100E5B">
            <w:pPr>
              <w:jc w:val="center"/>
              <w:rPr>
                <w:sz w:val="20"/>
              </w:rPr>
            </w:pPr>
          </w:p>
        </w:tc>
        <w:tc>
          <w:tcPr>
            <w:tcW w:w="1260" w:type="dxa"/>
            <w:shd w:val="clear" w:color="auto" w:fill="FFFFCC"/>
            <w:vAlign w:val="center"/>
          </w:tcPr>
          <w:p w:rsidR="00100E5B" w:rsidRDefault="00100E5B">
            <w:pPr>
              <w:jc w:val="center"/>
              <w:rPr>
                <w:sz w:val="20"/>
              </w:rPr>
            </w:pPr>
          </w:p>
        </w:tc>
        <w:tc>
          <w:tcPr>
            <w:tcW w:w="1260" w:type="dxa"/>
            <w:shd w:val="clear" w:color="auto" w:fill="FFFFCC"/>
          </w:tcPr>
          <w:p w:rsidR="00100E5B" w:rsidRDefault="00100E5B">
            <w:pPr>
              <w:jc w:val="center"/>
              <w:rPr>
                <w:sz w:val="20"/>
              </w:rPr>
            </w:pPr>
          </w:p>
        </w:tc>
        <w:tc>
          <w:tcPr>
            <w:tcW w:w="1260" w:type="dxa"/>
            <w:shd w:val="clear" w:color="auto" w:fill="FFFFCC"/>
            <w:vAlign w:val="center"/>
          </w:tcPr>
          <w:p w:rsidR="00100E5B" w:rsidRDefault="00100E5B">
            <w:pPr>
              <w:jc w:val="center"/>
              <w:rPr>
                <w:sz w:val="20"/>
              </w:rPr>
            </w:pPr>
          </w:p>
        </w:tc>
      </w:tr>
      <w:tr w:rsidR="007A1371" w:rsidTr="009A7A5E">
        <w:trPr>
          <w:trHeight w:val="458"/>
        </w:trPr>
        <w:tc>
          <w:tcPr>
            <w:tcW w:w="1350" w:type="dxa"/>
            <w:shd w:val="clear" w:color="auto" w:fill="CCECFF"/>
            <w:vAlign w:val="center"/>
          </w:tcPr>
          <w:p w:rsidR="007A1371" w:rsidRDefault="007A1371" w:rsidP="008979B5">
            <w:pPr>
              <w:rPr>
                <w:i/>
                <w:iCs/>
                <w:sz w:val="20"/>
              </w:rPr>
            </w:pPr>
            <w:r>
              <w:rPr>
                <w:i/>
                <w:iCs/>
                <w:sz w:val="20"/>
              </w:rPr>
              <w:t>June 2016</w:t>
            </w:r>
          </w:p>
        </w:tc>
        <w:tc>
          <w:tcPr>
            <w:tcW w:w="900" w:type="dxa"/>
            <w:shd w:val="clear" w:color="auto" w:fill="CCECFF"/>
            <w:vAlign w:val="center"/>
          </w:tcPr>
          <w:p w:rsidR="007A1371" w:rsidRDefault="007A1371" w:rsidP="007D67D5">
            <w:pPr>
              <w:jc w:val="center"/>
              <w:rPr>
                <w:sz w:val="20"/>
              </w:rPr>
            </w:pPr>
            <w:r>
              <w:rPr>
                <w:sz w:val="20"/>
              </w:rPr>
              <w:t>34</w:t>
            </w:r>
          </w:p>
        </w:tc>
        <w:tc>
          <w:tcPr>
            <w:tcW w:w="1144" w:type="dxa"/>
            <w:shd w:val="clear" w:color="auto" w:fill="CCECFF"/>
            <w:vAlign w:val="center"/>
          </w:tcPr>
          <w:p w:rsidR="007A1371" w:rsidRDefault="009A7791" w:rsidP="007D67D5">
            <w:pPr>
              <w:jc w:val="center"/>
              <w:rPr>
                <w:sz w:val="20"/>
              </w:rPr>
            </w:pPr>
            <w:r>
              <w:rPr>
                <w:sz w:val="20"/>
              </w:rPr>
              <w:t>0</w:t>
            </w:r>
          </w:p>
        </w:tc>
        <w:tc>
          <w:tcPr>
            <w:tcW w:w="1196" w:type="dxa"/>
            <w:shd w:val="clear" w:color="auto" w:fill="CCECFF"/>
            <w:vAlign w:val="center"/>
          </w:tcPr>
          <w:p w:rsidR="007A1371" w:rsidRDefault="007A1371">
            <w:pPr>
              <w:jc w:val="center"/>
              <w:rPr>
                <w:sz w:val="20"/>
              </w:rPr>
            </w:pPr>
            <w:r>
              <w:rPr>
                <w:sz w:val="20"/>
              </w:rPr>
              <w:t>0</w:t>
            </w:r>
          </w:p>
        </w:tc>
        <w:tc>
          <w:tcPr>
            <w:tcW w:w="1260" w:type="dxa"/>
            <w:shd w:val="clear" w:color="auto" w:fill="CCECFF"/>
            <w:vAlign w:val="center"/>
          </w:tcPr>
          <w:p w:rsidR="007A1371" w:rsidRDefault="007A1371" w:rsidP="007D67D5">
            <w:pPr>
              <w:jc w:val="center"/>
              <w:rPr>
                <w:sz w:val="20"/>
              </w:rPr>
            </w:pPr>
            <w:r>
              <w:rPr>
                <w:sz w:val="20"/>
              </w:rPr>
              <w:t>34</w:t>
            </w:r>
          </w:p>
        </w:tc>
        <w:tc>
          <w:tcPr>
            <w:tcW w:w="1080" w:type="dxa"/>
            <w:shd w:val="clear" w:color="auto" w:fill="CCECFF"/>
            <w:vAlign w:val="center"/>
          </w:tcPr>
          <w:p w:rsidR="007A1371" w:rsidRDefault="007A1371" w:rsidP="007D67D5">
            <w:pPr>
              <w:jc w:val="center"/>
              <w:rPr>
                <w:sz w:val="20"/>
              </w:rPr>
            </w:pPr>
            <w:r>
              <w:rPr>
                <w:sz w:val="20"/>
              </w:rPr>
              <w:t>34</w:t>
            </w:r>
          </w:p>
        </w:tc>
        <w:tc>
          <w:tcPr>
            <w:tcW w:w="1080" w:type="dxa"/>
            <w:shd w:val="clear" w:color="auto" w:fill="CCFFCC"/>
            <w:vAlign w:val="center"/>
          </w:tcPr>
          <w:p w:rsidR="007A1371" w:rsidRDefault="007A1371">
            <w:pPr>
              <w:jc w:val="center"/>
              <w:rPr>
                <w:sz w:val="20"/>
              </w:rPr>
            </w:pPr>
          </w:p>
        </w:tc>
        <w:tc>
          <w:tcPr>
            <w:tcW w:w="1080" w:type="dxa"/>
            <w:shd w:val="clear" w:color="auto" w:fill="CCFFCC"/>
            <w:vAlign w:val="center"/>
          </w:tcPr>
          <w:p w:rsidR="007A1371" w:rsidRDefault="007A1371">
            <w:pPr>
              <w:jc w:val="center"/>
              <w:rPr>
                <w:sz w:val="20"/>
              </w:rPr>
            </w:pPr>
          </w:p>
        </w:tc>
        <w:tc>
          <w:tcPr>
            <w:tcW w:w="1170" w:type="dxa"/>
            <w:shd w:val="clear" w:color="auto" w:fill="CCFFCC"/>
            <w:vAlign w:val="center"/>
          </w:tcPr>
          <w:p w:rsidR="007A1371" w:rsidRDefault="007A1371">
            <w:pPr>
              <w:jc w:val="center"/>
              <w:rPr>
                <w:sz w:val="20"/>
              </w:rPr>
            </w:pPr>
          </w:p>
        </w:tc>
        <w:tc>
          <w:tcPr>
            <w:tcW w:w="1350" w:type="dxa"/>
            <w:shd w:val="clear" w:color="auto" w:fill="CCFFCC"/>
          </w:tcPr>
          <w:p w:rsidR="007A1371" w:rsidRDefault="007A1371">
            <w:pPr>
              <w:jc w:val="center"/>
              <w:rPr>
                <w:sz w:val="20"/>
              </w:rPr>
            </w:pPr>
          </w:p>
        </w:tc>
        <w:tc>
          <w:tcPr>
            <w:tcW w:w="1080" w:type="dxa"/>
            <w:shd w:val="clear" w:color="auto" w:fill="CCFFCC"/>
            <w:vAlign w:val="center"/>
          </w:tcPr>
          <w:p w:rsidR="007A1371" w:rsidRDefault="007A1371">
            <w:pPr>
              <w:jc w:val="center"/>
              <w:rPr>
                <w:sz w:val="20"/>
              </w:rPr>
            </w:pPr>
          </w:p>
        </w:tc>
        <w:tc>
          <w:tcPr>
            <w:tcW w:w="1260" w:type="dxa"/>
            <w:shd w:val="clear" w:color="auto" w:fill="FFFFCC"/>
            <w:vAlign w:val="center"/>
          </w:tcPr>
          <w:p w:rsidR="007A1371" w:rsidRDefault="007A1371">
            <w:pPr>
              <w:jc w:val="center"/>
              <w:rPr>
                <w:sz w:val="20"/>
              </w:rPr>
            </w:pPr>
          </w:p>
        </w:tc>
        <w:tc>
          <w:tcPr>
            <w:tcW w:w="1260" w:type="dxa"/>
            <w:shd w:val="clear" w:color="auto" w:fill="FFFFCC"/>
            <w:vAlign w:val="center"/>
          </w:tcPr>
          <w:p w:rsidR="007A1371" w:rsidRDefault="007A1371">
            <w:pPr>
              <w:jc w:val="center"/>
              <w:rPr>
                <w:sz w:val="20"/>
              </w:rPr>
            </w:pPr>
          </w:p>
        </w:tc>
        <w:tc>
          <w:tcPr>
            <w:tcW w:w="1260" w:type="dxa"/>
            <w:shd w:val="clear" w:color="auto" w:fill="FFFFCC"/>
            <w:vAlign w:val="center"/>
          </w:tcPr>
          <w:p w:rsidR="007A1371" w:rsidRDefault="007A1371">
            <w:pPr>
              <w:jc w:val="center"/>
              <w:rPr>
                <w:sz w:val="20"/>
              </w:rPr>
            </w:pPr>
          </w:p>
        </w:tc>
        <w:tc>
          <w:tcPr>
            <w:tcW w:w="1260" w:type="dxa"/>
            <w:shd w:val="clear" w:color="auto" w:fill="FFFFCC"/>
          </w:tcPr>
          <w:p w:rsidR="007A1371" w:rsidRDefault="007A1371">
            <w:pPr>
              <w:jc w:val="center"/>
              <w:rPr>
                <w:sz w:val="20"/>
              </w:rPr>
            </w:pPr>
          </w:p>
        </w:tc>
        <w:tc>
          <w:tcPr>
            <w:tcW w:w="1260" w:type="dxa"/>
            <w:shd w:val="clear" w:color="auto" w:fill="FFFFCC"/>
            <w:vAlign w:val="center"/>
          </w:tcPr>
          <w:p w:rsidR="007A1371" w:rsidRDefault="007A1371">
            <w:pPr>
              <w:jc w:val="center"/>
              <w:rPr>
                <w:sz w:val="20"/>
              </w:rPr>
            </w:pPr>
          </w:p>
        </w:tc>
      </w:tr>
      <w:tr w:rsidR="00B66E1F" w:rsidTr="009A7A5E">
        <w:trPr>
          <w:trHeight w:val="458"/>
        </w:trPr>
        <w:tc>
          <w:tcPr>
            <w:tcW w:w="1350" w:type="dxa"/>
            <w:shd w:val="clear" w:color="auto" w:fill="CCECFF"/>
            <w:vAlign w:val="center"/>
          </w:tcPr>
          <w:p w:rsidR="00B66E1F" w:rsidRDefault="00B66E1F" w:rsidP="008979B5">
            <w:pPr>
              <w:rPr>
                <w:i/>
                <w:iCs/>
                <w:sz w:val="20"/>
              </w:rPr>
            </w:pPr>
            <w:r>
              <w:rPr>
                <w:i/>
                <w:iCs/>
                <w:sz w:val="20"/>
              </w:rPr>
              <w:t>March 2016</w:t>
            </w:r>
          </w:p>
        </w:tc>
        <w:tc>
          <w:tcPr>
            <w:tcW w:w="900" w:type="dxa"/>
            <w:shd w:val="clear" w:color="auto" w:fill="CCECFF"/>
            <w:vAlign w:val="center"/>
          </w:tcPr>
          <w:p w:rsidR="00B66E1F" w:rsidRDefault="00B66E1F" w:rsidP="007D67D5">
            <w:pPr>
              <w:jc w:val="center"/>
              <w:rPr>
                <w:sz w:val="20"/>
              </w:rPr>
            </w:pPr>
            <w:r>
              <w:rPr>
                <w:sz w:val="20"/>
              </w:rPr>
              <w:t>34</w:t>
            </w:r>
          </w:p>
        </w:tc>
        <w:tc>
          <w:tcPr>
            <w:tcW w:w="1144" w:type="dxa"/>
            <w:shd w:val="clear" w:color="auto" w:fill="CCECFF"/>
            <w:vAlign w:val="center"/>
          </w:tcPr>
          <w:p w:rsidR="00B66E1F" w:rsidRDefault="009A7791" w:rsidP="007D67D5">
            <w:pPr>
              <w:jc w:val="center"/>
              <w:rPr>
                <w:sz w:val="20"/>
              </w:rPr>
            </w:pPr>
            <w:r>
              <w:rPr>
                <w:sz w:val="20"/>
              </w:rPr>
              <w:t>0</w:t>
            </w:r>
          </w:p>
        </w:tc>
        <w:tc>
          <w:tcPr>
            <w:tcW w:w="1196" w:type="dxa"/>
            <w:shd w:val="clear" w:color="auto" w:fill="CCECFF"/>
            <w:vAlign w:val="center"/>
          </w:tcPr>
          <w:p w:rsidR="00B66E1F" w:rsidRDefault="00B66E1F">
            <w:pPr>
              <w:jc w:val="center"/>
              <w:rPr>
                <w:sz w:val="20"/>
              </w:rPr>
            </w:pPr>
            <w:r>
              <w:rPr>
                <w:sz w:val="20"/>
              </w:rPr>
              <w:t>0</w:t>
            </w:r>
          </w:p>
        </w:tc>
        <w:tc>
          <w:tcPr>
            <w:tcW w:w="1260" w:type="dxa"/>
            <w:shd w:val="clear" w:color="auto" w:fill="CCECFF"/>
            <w:vAlign w:val="center"/>
          </w:tcPr>
          <w:p w:rsidR="00B66E1F" w:rsidRDefault="00B66E1F" w:rsidP="007D67D5">
            <w:pPr>
              <w:jc w:val="center"/>
              <w:rPr>
                <w:sz w:val="20"/>
              </w:rPr>
            </w:pPr>
            <w:r>
              <w:rPr>
                <w:sz w:val="20"/>
              </w:rPr>
              <w:t>34</w:t>
            </w:r>
          </w:p>
        </w:tc>
        <w:tc>
          <w:tcPr>
            <w:tcW w:w="1080" w:type="dxa"/>
            <w:shd w:val="clear" w:color="auto" w:fill="CCECFF"/>
            <w:vAlign w:val="center"/>
          </w:tcPr>
          <w:p w:rsidR="00B66E1F" w:rsidRDefault="00B66E1F" w:rsidP="007D67D5">
            <w:pPr>
              <w:jc w:val="center"/>
              <w:rPr>
                <w:sz w:val="20"/>
              </w:rPr>
            </w:pPr>
            <w:r>
              <w:rPr>
                <w:sz w:val="20"/>
              </w:rPr>
              <w:t>34</w:t>
            </w:r>
          </w:p>
        </w:tc>
        <w:tc>
          <w:tcPr>
            <w:tcW w:w="1080" w:type="dxa"/>
            <w:shd w:val="clear" w:color="auto" w:fill="CCFFCC"/>
            <w:vAlign w:val="center"/>
          </w:tcPr>
          <w:p w:rsidR="00B66E1F" w:rsidRDefault="00B66E1F">
            <w:pPr>
              <w:jc w:val="center"/>
              <w:rPr>
                <w:sz w:val="20"/>
              </w:rPr>
            </w:pPr>
          </w:p>
        </w:tc>
        <w:tc>
          <w:tcPr>
            <w:tcW w:w="1080" w:type="dxa"/>
            <w:shd w:val="clear" w:color="auto" w:fill="CCFFCC"/>
            <w:vAlign w:val="center"/>
          </w:tcPr>
          <w:p w:rsidR="00B66E1F" w:rsidRDefault="00B66E1F">
            <w:pPr>
              <w:jc w:val="center"/>
              <w:rPr>
                <w:sz w:val="20"/>
              </w:rPr>
            </w:pPr>
          </w:p>
        </w:tc>
        <w:tc>
          <w:tcPr>
            <w:tcW w:w="1170" w:type="dxa"/>
            <w:shd w:val="clear" w:color="auto" w:fill="CCFFCC"/>
            <w:vAlign w:val="center"/>
          </w:tcPr>
          <w:p w:rsidR="00B66E1F" w:rsidRDefault="00B66E1F">
            <w:pPr>
              <w:jc w:val="center"/>
              <w:rPr>
                <w:sz w:val="20"/>
              </w:rPr>
            </w:pPr>
          </w:p>
        </w:tc>
        <w:tc>
          <w:tcPr>
            <w:tcW w:w="1350" w:type="dxa"/>
            <w:shd w:val="clear" w:color="auto" w:fill="CCFFCC"/>
          </w:tcPr>
          <w:p w:rsidR="00B66E1F" w:rsidRDefault="00B66E1F">
            <w:pPr>
              <w:jc w:val="center"/>
              <w:rPr>
                <w:sz w:val="20"/>
              </w:rPr>
            </w:pPr>
          </w:p>
        </w:tc>
        <w:tc>
          <w:tcPr>
            <w:tcW w:w="1080" w:type="dxa"/>
            <w:shd w:val="clear" w:color="auto" w:fill="CCFFCC"/>
            <w:vAlign w:val="center"/>
          </w:tcPr>
          <w:p w:rsidR="00B66E1F" w:rsidRDefault="00B66E1F">
            <w:pPr>
              <w:jc w:val="center"/>
              <w:rPr>
                <w:sz w:val="20"/>
              </w:rPr>
            </w:pPr>
          </w:p>
        </w:tc>
        <w:tc>
          <w:tcPr>
            <w:tcW w:w="1260" w:type="dxa"/>
            <w:shd w:val="clear" w:color="auto" w:fill="FFFFCC"/>
            <w:vAlign w:val="center"/>
          </w:tcPr>
          <w:p w:rsidR="00B66E1F" w:rsidRDefault="00B66E1F">
            <w:pPr>
              <w:jc w:val="center"/>
              <w:rPr>
                <w:sz w:val="20"/>
              </w:rPr>
            </w:pPr>
          </w:p>
        </w:tc>
        <w:tc>
          <w:tcPr>
            <w:tcW w:w="1260" w:type="dxa"/>
            <w:shd w:val="clear" w:color="auto" w:fill="FFFFCC"/>
            <w:vAlign w:val="center"/>
          </w:tcPr>
          <w:p w:rsidR="00B66E1F" w:rsidRDefault="00B66E1F">
            <w:pPr>
              <w:jc w:val="center"/>
              <w:rPr>
                <w:sz w:val="20"/>
              </w:rPr>
            </w:pPr>
          </w:p>
        </w:tc>
        <w:tc>
          <w:tcPr>
            <w:tcW w:w="1260" w:type="dxa"/>
            <w:shd w:val="clear" w:color="auto" w:fill="FFFFCC"/>
            <w:vAlign w:val="center"/>
          </w:tcPr>
          <w:p w:rsidR="00B66E1F" w:rsidRDefault="00B66E1F">
            <w:pPr>
              <w:jc w:val="center"/>
              <w:rPr>
                <w:sz w:val="20"/>
              </w:rPr>
            </w:pPr>
          </w:p>
        </w:tc>
        <w:tc>
          <w:tcPr>
            <w:tcW w:w="1260" w:type="dxa"/>
            <w:shd w:val="clear" w:color="auto" w:fill="FFFFCC"/>
          </w:tcPr>
          <w:p w:rsidR="00B66E1F" w:rsidRDefault="00B66E1F">
            <w:pPr>
              <w:jc w:val="center"/>
              <w:rPr>
                <w:sz w:val="20"/>
              </w:rPr>
            </w:pPr>
          </w:p>
        </w:tc>
        <w:tc>
          <w:tcPr>
            <w:tcW w:w="1260" w:type="dxa"/>
            <w:shd w:val="clear" w:color="auto" w:fill="FFFFCC"/>
            <w:vAlign w:val="center"/>
          </w:tcPr>
          <w:p w:rsidR="00B66E1F" w:rsidRDefault="00B66E1F">
            <w:pPr>
              <w:jc w:val="center"/>
              <w:rPr>
                <w:sz w:val="20"/>
              </w:rPr>
            </w:pPr>
          </w:p>
        </w:tc>
      </w:tr>
      <w:tr w:rsidR="009A7A5E" w:rsidTr="009A7A5E">
        <w:trPr>
          <w:trHeight w:val="458"/>
        </w:trPr>
        <w:tc>
          <w:tcPr>
            <w:tcW w:w="1350" w:type="dxa"/>
            <w:shd w:val="clear" w:color="auto" w:fill="CCECFF"/>
            <w:vAlign w:val="center"/>
          </w:tcPr>
          <w:p w:rsidR="009A7A5E" w:rsidRDefault="009A7A5E" w:rsidP="008979B5">
            <w:pPr>
              <w:rPr>
                <w:i/>
                <w:iCs/>
                <w:sz w:val="20"/>
              </w:rPr>
            </w:pPr>
            <w:r>
              <w:rPr>
                <w:i/>
                <w:iCs/>
                <w:sz w:val="20"/>
              </w:rPr>
              <w:t>Dec 2015</w:t>
            </w:r>
          </w:p>
        </w:tc>
        <w:tc>
          <w:tcPr>
            <w:tcW w:w="900" w:type="dxa"/>
            <w:shd w:val="clear" w:color="auto" w:fill="CCECFF"/>
            <w:vAlign w:val="center"/>
          </w:tcPr>
          <w:p w:rsidR="009A7A5E" w:rsidRDefault="009A7A5E" w:rsidP="007D67D5">
            <w:pPr>
              <w:jc w:val="center"/>
              <w:rPr>
                <w:sz w:val="20"/>
              </w:rPr>
            </w:pPr>
            <w:r>
              <w:rPr>
                <w:sz w:val="20"/>
              </w:rPr>
              <w:t>34</w:t>
            </w:r>
          </w:p>
        </w:tc>
        <w:tc>
          <w:tcPr>
            <w:tcW w:w="1144" w:type="dxa"/>
            <w:shd w:val="clear" w:color="auto" w:fill="CCECFF"/>
            <w:vAlign w:val="center"/>
          </w:tcPr>
          <w:p w:rsidR="009A7A5E" w:rsidRDefault="009A7791" w:rsidP="009A7791">
            <w:pPr>
              <w:rPr>
                <w:sz w:val="20"/>
              </w:rPr>
            </w:pPr>
            <w:r>
              <w:rPr>
                <w:sz w:val="20"/>
              </w:rPr>
              <w:t xml:space="preserve">        0</w:t>
            </w:r>
          </w:p>
        </w:tc>
        <w:tc>
          <w:tcPr>
            <w:tcW w:w="1196" w:type="dxa"/>
            <w:shd w:val="clear" w:color="auto" w:fill="CCECFF"/>
            <w:vAlign w:val="center"/>
          </w:tcPr>
          <w:p w:rsidR="009A7A5E" w:rsidRDefault="009A7A5E">
            <w:pPr>
              <w:jc w:val="center"/>
              <w:rPr>
                <w:sz w:val="20"/>
              </w:rPr>
            </w:pPr>
            <w:r>
              <w:rPr>
                <w:sz w:val="20"/>
              </w:rPr>
              <w:t>0</w:t>
            </w:r>
          </w:p>
        </w:tc>
        <w:tc>
          <w:tcPr>
            <w:tcW w:w="1260" w:type="dxa"/>
            <w:shd w:val="clear" w:color="auto" w:fill="CCECFF"/>
            <w:vAlign w:val="center"/>
          </w:tcPr>
          <w:p w:rsidR="009A7A5E" w:rsidRDefault="009A7A5E" w:rsidP="007D67D5">
            <w:pPr>
              <w:jc w:val="center"/>
              <w:rPr>
                <w:sz w:val="20"/>
              </w:rPr>
            </w:pPr>
            <w:r>
              <w:rPr>
                <w:sz w:val="20"/>
              </w:rPr>
              <w:t>34</w:t>
            </w:r>
          </w:p>
        </w:tc>
        <w:tc>
          <w:tcPr>
            <w:tcW w:w="1080" w:type="dxa"/>
            <w:shd w:val="clear" w:color="auto" w:fill="CCECFF"/>
            <w:vAlign w:val="center"/>
          </w:tcPr>
          <w:p w:rsidR="009A7A5E" w:rsidRDefault="009A7A5E" w:rsidP="007D67D5">
            <w:pPr>
              <w:jc w:val="center"/>
              <w:rPr>
                <w:sz w:val="20"/>
              </w:rPr>
            </w:pPr>
            <w:r>
              <w:rPr>
                <w:sz w:val="20"/>
              </w:rPr>
              <w:t>34</w:t>
            </w:r>
          </w:p>
        </w:tc>
        <w:tc>
          <w:tcPr>
            <w:tcW w:w="1080" w:type="dxa"/>
            <w:shd w:val="clear" w:color="auto" w:fill="CCFFCC"/>
            <w:vAlign w:val="center"/>
          </w:tcPr>
          <w:p w:rsidR="009A7A5E" w:rsidRDefault="009A7A5E">
            <w:pPr>
              <w:jc w:val="center"/>
              <w:rPr>
                <w:sz w:val="20"/>
              </w:rPr>
            </w:pPr>
          </w:p>
        </w:tc>
        <w:tc>
          <w:tcPr>
            <w:tcW w:w="1080" w:type="dxa"/>
            <w:shd w:val="clear" w:color="auto" w:fill="CCFFCC"/>
            <w:vAlign w:val="center"/>
          </w:tcPr>
          <w:p w:rsidR="009A7A5E" w:rsidRDefault="009A7A5E">
            <w:pPr>
              <w:jc w:val="center"/>
              <w:rPr>
                <w:sz w:val="20"/>
              </w:rPr>
            </w:pPr>
          </w:p>
        </w:tc>
        <w:tc>
          <w:tcPr>
            <w:tcW w:w="1170" w:type="dxa"/>
            <w:shd w:val="clear" w:color="auto" w:fill="CCFFCC"/>
            <w:vAlign w:val="center"/>
          </w:tcPr>
          <w:p w:rsidR="009A7A5E" w:rsidRDefault="009A7A5E">
            <w:pPr>
              <w:jc w:val="center"/>
              <w:rPr>
                <w:sz w:val="20"/>
              </w:rPr>
            </w:pPr>
          </w:p>
        </w:tc>
        <w:tc>
          <w:tcPr>
            <w:tcW w:w="1350" w:type="dxa"/>
            <w:shd w:val="clear" w:color="auto" w:fill="CCFFCC"/>
          </w:tcPr>
          <w:p w:rsidR="009A7A5E" w:rsidRDefault="009A7A5E">
            <w:pPr>
              <w:jc w:val="center"/>
              <w:rPr>
                <w:sz w:val="20"/>
              </w:rPr>
            </w:pPr>
          </w:p>
        </w:tc>
        <w:tc>
          <w:tcPr>
            <w:tcW w:w="1080" w:type="dxa"/>
            <w:shd w:val="clear" w:color="auto" w:fill="CCFFCC"/>
            <w:vAlign w:val="center"/>
          </w:tcPr>
          <w:p w:rsidR="009A7A5E" w:rsidRDefault="009A7A5E">
            <w:pPr>
              <w:jc w:val="center"/>
              <w:rPr>
                <w:sz w:val="20"/>
              </w:rPr>
            </w:pPr>
          </w:p>
        </w:tc>
        <w:tc>
          <w:tcPr>
            <w:tcW w:w="1260" w:type="dxa"/>
            <w:shd w:val="clear" w:color="auto" w:fill="FFFFCC"/>
            <w:vAlign w:val="center"/>
          </w:tcPr>
          <w:p w:rsidR="009A7A5E" w:rsidRDefault="009A7A5E">
            <w:pPr>
              <w:jc w:val="center"/>
              <w:rPr>
                <w:sz w:val="20"/>
              </w:rPr>
            </w:pPr>
          </w:p>
        </w:tc>
        <w:tc>
          <w:tcPr>
            <w:tcW w:w="1260" w:type="dxa"/>
            <w:shd w:val="clear" w:color="auto" w:fill="FFFFCC"/>
            <w:vAlign w:val="center"/>
          </w:tcPr>
          <w:p w:rsidR="009A7A5E" w:rsidRDefault="009A7A5E">
            <w:pPr>
              <w:jc w:val="center"/>
              <w:rPr>
                <w:sz w:val="20"/>
              </w:rPr>
            </w:pPr>
          </w:p>
        </w:tc>
        <w:tc>
          <w:tcPr>
            <w:tcW w:w="1260" w:type="dxa"/>
            <w:shd w:val="clear" w:color="auto" w:fill="FFFFCC"/>
            <w:vAlign w:val="center"/>
          </w:tcPr>
          <w:p w:rsidR="009A7A5E" w:rsidRDefault="009A7A5E">
            <w:pPr>
              <w:jc w:val="center"/>
              <w:rPr>
                <w:sz w:val="20"/>
              </w:rPr>
            </w:pPr>
          </w:p>
        </w:tc>
        <w:tc>
          <w:tcPr>
            <w:tcW w:w="1260" w:type="dxa"/>
            <w:shd w:val="clear" w:color="auto" w:fill="FFFFCC"/>
          </w:tcPr>
          <w:p w:rsidR="009A7A5E" w:rsidRDefault="009A7A5E">
            <w:pPr>
              <w:jc w:val="center"/>
              <w:rPr>
                <w:sz w:val="20"/>
              </w:rPr>
            </w:pPr>
          </w:p>
        </w:tc>
        <w:tc>
          <w:tcPr>
            <w:tcW w:w="1260" w:type="dxa"/>
            <w:shd w:val="clear" w:color="auto" w:fill="FFFFCC"/>
            <w:vAlign w:val="center"/>
          </w:tcPr>
          <w:p w:rsidR="009A7A5E" w:rsidRDefault="009A7A5E">
            <w:pPr>
              <w:jc w:val="center"/>
              <w:rPr>
                <w:sz w:val="20"/>
              </w:rPr>
            </w:pPr>
          </w:p>
        </w:tc>
      </w:tr>
      <w:tr w:rsidR="00F430B5" w:rsidTr="009A7A5E">
        <w:trPr>
          <w:trHeight w:val="458"/>
        </w:trPr>
        <w:tc>
          <w:tcPr>
            <w:tcW w:w="1350" w:type="dxa"/>
            <w:shd w:val="clear" w:color="auto" w:fill="CCECFF"/>
            <w:vAlign w:val="center"/>
          </w:tcPr>
          <w:p w:rsidR="00F430B5" w:rsidRDefault="00F430B5" w:rsidP="008979B5">
            <w:pPr>
              <w:rPr>
                <w:i/>
                <w:iCs/>
                <w:sz w:val="20"/>
              </w:rPr>
            </w:pPr>
            <w:r>
              <w:rPr>
                <w:i/>
                <w:iCs/>
                <w:sz w:val="20"/>
              </w:rPr>
              <w:t>Sept 2015</w:t>
            </w:r>
          </w:p>
        </w:tc>
        <w:tc>
          <w:tcPr>
            <w:tcW w:w="900" w:type="dxa"/>
            <w:shd w:val="clear" w:color="auto" w:fill="CCECFF"/>
            <w:vAlign w:val="center"/>
          </w:tcPr>
          <w:p w:rsidR="00F430B5" w:rsidRDefault="00F430B5" w:rsidP="007D67D5">
            <w:pPr>
              <w:jc w:val="center"/>
              <w:rPr>
                <w:sz w:val="20"/>
              </w:rPr>
            </w:pPr>
            <w:r>
              <w:rPr>
                <w:sz w:val="20"/>
              </w:rPr>
              <w:t>34</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34</w:t>
            </w:r>
          </w:p>
        </w:tc>
        <w:tc>
          <w:tcPr>
            <w:tcW w:w="1080" w:type="dxa"/>
            <w:shd w:val="clear" w:color="auto" w:fill="CCECFF"/>
            <w:vAlign w:val="center"/>
          </w:tcPr>
          <w:p w:rsidR="00F430B5" w:rsidRDefault="00F430B5" w:rsidP="007D67D5">
            <w:pPr>
              <w:jc w:val="center"/>
              <w:rPr>
                <w:sz w:val="20"/>
              </w:rPr>
            </w:pPr>
            <w:r>
              <w:rPr>
                <w:sz w:val="20"/>
              </w:rPr>
              <w:t>34</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8979B5">
            <w:pPr>
              <w:rPr>
                <w:i/>
                <w:iCs/>
                <w:sz w:val="20"/>
              </w:rPr>
            </w:pPr>
            <w:r>
              <w:rPr>
                <w:i/>
                <w:iCs/>
                <w:sz w:val="20"/>
              </w:rPr>
              <w:t>June 2015</w:t>
            </w:r>
          </w:p>
        </w:tc>
        <w:tc>
          <w:tcPr>
            <w:tcW w:w="900" w:type="dxa"/>
            <w:shd w:val="clear" w:color="auto" w:fill="CCECFF"/>
            <w:vAlign w:val="center"/>
          </w:tcPr>
          <w:p w:rsidR="00F430B5" w:rsidRDefault="00F430B5" w:rsidP="007D67D5">
            <w:pPr>
              <w:jc w:val="center"/>
              <w:rPr>
                <w:sz w:val="20"/>
              </w:rPr>
            </w:pPr>
            <w:r>
              <w:rPr>
                <w:sz w:val="20"/>
              </w:rPr>
              <w:t>34</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34</w:t>
            </w:r>
          </w:p>
        </w:tc>
        <w:tc>
          <w:tcPr>
            <w:tcW w:w="1080" w:type="dxa"/>
            <w:shd w:val="clear" w:color="auto" w:fill="CCECFF"/>
            <w:vAlign w:val="center"/>
          </w:tcPr>
          <w:p w:rsidR="00F430B5" w:rsidRDefault="00F430B5" w:rsidP="007D67D5">
            <w:pPr>
              <w:jc w:val="center"/>
              <w:rPr>
                <w:sz w:val="20"/>
              </w:rPr>
            </w:pPr>
            <w:r>
              <w:rPr>
                <w:sz w:val="20"/>
              </w:rPr>
              <w:t>34</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9A7A5E" w:rsidP="008979B5">
            <w:pPr>
              <w:rPr>
                <w:i/>
                <w:iCs/>
                <w:sz w:val="20"/>
              </w:rPr>
            </w:pPr>
            <w:r>
              <w:rPr>
                <w:i/>
                <w:iCs/>
                <w:sz w:val="20"/>
              </w:rPr>
              <w:t xml:space="preserve">March </w:t>
            </w:r>
            <w:r w:rsidR="00F430B5">
              <w:rPr>
                <w:i/>
                <w:iCs/>
                <w:sz w:val="20"/>
              </w:rPr>
              <w:t>2015</w:t>
            </w:r>
          </w:p>
        </w:tc>
        <w:tc>
          <w:tcPr>
            <w:tcW w:w="900" w:type="dxa"/>
            <w:shd w:val="clear" w:color="auto" w:fill="CCECFF"/>
            <w:vAlign w:val="center"/>
          </w:tcPr>
          <w:p w:rsidR="00F430B5" w:rsidRDefault="00F430B5" w:rsidP="007D67D5">
            <w:pPr>
              <w:jc w:val="center"/>
              <w:rPr>
                <w:sz w:val="20"/>
              </w:rPr>
            </w:pPr>
            <w:r>
              <w:rPr>
                <w:sz w:val="20"/>
              </w:rPr>
              <w:t>35</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8979B5">
            <w:pPr>
              <w:rPr>
                <w:i/>
                <w:iCs/>
                <w:sz w:val="20"/>
              </w:rPr>
            </w:pPr>
            <w:r>
              <w:rPr>
                <w:i/>
                <w:iCs/>
                <w:sz w:val="20"/>
              </w:rPr>
              <w:t>Dec 2014</w:t>
            </w:r>
          </w:p>
        </w:tc>
        <w:tc>
          <w:tcPr>
            <w:tcW w:w="900" w:type="dxa"/>
            <w:shd w:val="clear" w:color="auto" w:fill="CCECFF"/>
            <w:vAlign w:val="center"/>
          </w:tcPr>
          <w:p w:rsidR="00F430B5" w:rsidRDefault="00F430B5" w:rsidP="007D67D5">
            <w:pPr>
              <w:jc w:val="center"/>
              <w:rPr>
                <w:sz w:val="20"/>
              </w:rPr>
            </w:pPr>
            <w:r>
              <w:rPr>
                <w:sz w:val="20"/>
              </w:rPr>
              <w:t>35</w:t>
            </w:r>
          </w:p>
        </w:tc>
        <w:tc>
          <w:tcPr>
            <w:tcW w:w="1144" w:type="dxa"/>
            <w:shd w:val="clear" w:color="auto" w:fill="CCECFF"/>
            <w:vAlign w:val="center"/>
          </w:tcPr>
          <w:p w:rsidR="00F430B5" w:rsidRDefault="009A7791" w:rsidP="009A7791">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Sept 2014</w:t>
            </w:r>
          </w:p>
        </w:tc>
        <w:tc>
          <w:tcPr>
            <w:tcW w:w="900" w:type="dxa"/>
            <w:shd w:val="clear" w:color="auto" w:fill="CCECFF"/>
            <w:vAlign w:val="center"/>
          </w:tcPr>
          <w:p w:rsidR="00F430B5" w:rsidRDefault="00F430B5" w:rsidP="007D67D5">
            <w:pPr>
              <w:jc w:val="center"/>
              <w:rPr>
                <w:sz w:val="20"/>
              </w:rPr>
            </w:pPr>
            <w:r>
              <w:rPr>
                <w:sz w:val="20"/>
              </w:rPr>
              <w:t>35</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June 2014</w:t>
            </w:r>
          </w:p>
        </w:tc>
        <w:tc>
          <w:tcPr>
            <w:tcW w:w="900" w:type="dxa"/>
            <w:shd w:val="clear" w:color="auto" w:fill="CCECFF"/>
            <w:vAlign w:val="center"/>
          </w:tcPr>
          <w:p w:rsidR="00F430B5" w:rsidRDefault="00F430B5" w:rsidP="007D67D5">
            <w:pPr>
              <w:jc w:val="center"/>
              <w:rPr>
                <w:sz w:val="20"/>
              </w:rPr>
            </w:pPr>
            <w:r>
              <w:rPr>
                <w:sz w:val="20"/>
              </w:rPr>
              <w:t>35</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March 2014</w:t>
            </w:r>
          </w:p>
        </w:tc>
        <w:tc>
          <w:tcPr>
            <w:tcW w:w="900" w:type="dxa"/>
            <w:shd w:val="clear" w:color="auto" w:fill="CCECFF"/>
            <w:vAlign w:val="center"/>
          </w:tcPr>
          <w:p w:rsidR="00F430B5" w:rsidRDefault="00F430B5" w:rsidP="007D67D5">
            <w:pPr>
              <w:jc w:val="center"/>
              <w:rPr>
                <w:sz w:val="20"/>
              </w:rPr>
            </w:pPr>
            <w:r>
              <w:rPr>
                <w:sz w:val="20"/>
              </w:rPr>
              <w:t>35</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ECFF"/>
            <w:vAlign w:val="center"/>
          </w:tcPr>
          <w:p w:rsidR="00F430B5" w:rsidRDefault="00F430B5" w:rsidP="007D67D5">
            <w:pPr>
              <w:jc w:val="center"/>
              <w:rPr>
                <w:sz w:val="20"/>
              </w:rPr>
            </w:pPr>
            <w:r>
              <w:rPr>
                <w:sz w:val="20"/>
              </w:rPr>
              <w:t>35</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Dec 2013</w:t>
            </w:r>
          </w:p>
        </w:tc>
        <w:tc>
          <w:tcPr>
            <w:tcW w:w="900" w:type="dxa"/>
            <w:shd w:val="clear" w:color="auto" w:fill="CCECFF"/>
            <w:vAlign w:val="center"/>
          </w:tcPr>
          <w:p w:rsidR="00F430B5" w:rsidRDefault="00F430B5" w:rsidP="007D67D5">
            <w:pPr>
              <w:jc w:val="center"/>
              <w:rPr>
                <w:sz w:val="20"/>
              </w:rPr>
            </w:pPr>
            <w:r>
              <w:rPr>
                <w:sz w:val="20"/>
              </w:rPr>
              <w:t>37</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37</w:t>
            </w:r>
          </w:p>
        </w:tc>
        <w:tc>
          <w:tcPr>
            <w:tcW w:w="1080" w:type="dxa"/>
            <w:shd w:val="clear" w:color="auto" w:fill="CCECFF"/>
            <w:vAlign w:val="center"/>
          </w:tcPr>
          <w:p w:rsidR="00F430B5" w:rsidRDefault="00F430B5" w:rsidP="007D67D5">
            <w:pPr>
              <w:jc w:val="center"/>
              <w:rPr>
                <w:sz w:val="20"/>
              </w:rPr>
            </w:pPr>
            <w:r>
              <w:rPr>
                <w:sz w:val="20"/>
              </w:rPr>
              <w:t>37</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Sept 2013</w:t>
            </w:r>
          </w:p>
        </w:tc>
        <w:tc>
          <w:tcPr>
            <w:tcW w:w="900" w:type="dxa"/>
            <w:shd w:val="clear" w:color="auto" w:fill="CCECFF"/>
            <w:vAlign w:val="center"/>
          </w:tcPr>
          <w:p w:rsidR="00F430B5" w:rsidRDefault="00F430B5" w:rsidP="007D67D5">
            <w:pPr>
              <w:jc w:val="center"/>
              <w:rPr>
                <w:sz w:val="20"/>
              </w:rPr>
            </w:pPr>
            <w:r>
              <w:rPr>
                <w:sz w:val="20"/>
              </w:rPr>
              <w:t>38</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38</w:t>
            </w:r>
          </w:p>
        </w:tc>
        <w:tc>
          <w:tcPr>
            <w:tcW w:w="1080" w:type="dxa"/>
            <w:shd w:val="clear" w:color="auto" w:fill="CCECFF"/>
            <w:vAlign w:val="center"/>
          </w:tcPr>
          <w:p w:rsidR="00F430B5" w:rsidRDefault="00F430B5" w:rsidP="007D67D5">
            <w:pPr>
              <w:jc w:val="center"/>
              <w:rPr>
                <w:sz w:val="20"/>
              </w:rPr>
            </w:pPr>
            <w:r>
              <w:rPr>
                <w:sz w:val="20"/>
              </w:rPr>
              <w:t>38</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June 2013</w:t>
            </w:r>
          </w:p>
        </w:tc>
        <w:tc>
          <w:tcPr>
            <w:tcW w:w="900" w:type="dxa"/>
            <w:shd w:val="clear" w:color="auto" w:fill="CCECFF"/>
            <w:vAlign w:val="center"/>
          </w:tcPr>
          <w:p w:rsidR="00F430B5" w:rsidRDefault="00F430B5" w:rsidP="007D67D5">
            <w:pPr>
              <w:jc w:val="center"/>
              <w:rPr>
                <w:sz w:val="20"/>
              </w:rPr>
            </w:pPr>
            <w:r>
              <w:rPr>
                <w:sz w:val="20"/>
              </w:rPr>
              <w:t>38</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38</w:t>
            </w:r>
          </w:p>
        </w:tc>
        <w:tc>
          <w:tcPr>
            <w:tcW w:w="1080" w:type="dxa"/>
            <w:shd w:val="clear" w:color="auto" w:fill="CCECFF"/>
            <w:vAlign w:val="center"/>
          </w:tcPr>
          <w:p w:rsidR="00F430B5" w:rsidRDefault="00F430B5" w:rsidP="007D67D5">
            <w:pPr>
              <w:jc w:val="center"/>
              <w:rPr>
                <w:sz w:val="20"/>
              </w:rPr>
            </w:pPr>
            <w:r>
              <w:rPr>
                <w:sz w:val="20"/>
              </w:rPr>
              <w:t>38</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March 2013</w:t>
            </w:r>
          </w:p>
        </w:tc>
        <w:tc>
          <w:tcPr>
            <w:tcW w:w="900" w:type="dxa"/>
            <w:shd w:val="clear" w:color="auto" w:fill="CCECFF"/>
            <w:vAlign w:val="center"/>
          </w:tcPr>
          <w:p w:rsidR="00F430B5" w:rsidRDefault="00F430B5" w:rsidP="007D67D5">
            <w:pPr>
              <w:jc w:val="center"/>
              <w:rPr>
                <w:sz w:val="20"/>
              </w:rPr>
            </w:pPr>
            <w:r>
              <w:rPr>
                <w:sz w:val="20"/>
              </w:rPr>
              <w:t>38</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38</w:t>
            </w:r>
          </w:p>
        </w:tc>
        <w:tc>
          <w:tcPr>
            <w:tcW w:w="1080" w:type="dxa"/>
            <w:shd w:val="clear" w:color="auto" w:fill="CCECFF"/>
            <w:vAlign w:val="center"/>
          </w:tcPr>
          <w:p w:rsidR="00F430B5" w:rsidRDefault="00F430B5" w:rsidP="007D67D5">
            <w:pPr>
              <w:jc w:val="center"/>
              <w:rPr>
                <w:sz w:val="20"/>
              </w:rPr>
            </w:pPr>
            <w:r>
              <w:rPr>
                <w:sz w:val="20"/>
              </w:rPr>
              <w:t>38</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Dec.2012</w:t>
            </w:r>
          </w:p>
        </w:tc>
        <w:tc>
          <w:tcPr>
            <w:tcW w:w="900" w:type="dxa"/>
            <w:shd w:val="clear" w:color="auto" w:fill="CCECFF"/>
            <w:vAlign w:val="center"/>
          </w:tcPr>
          <w:p w:rsidR="00F430B5" w:rsidRDefault="00F430B5" w:rsidP="007D67D5">
            <w:pPr>
              <w:jc w:val="center"/>
              <w:rPr>
                <w:sz w:val="20"/>
              </w:rPr>
            </w:pPr>
            <w:r>
              <w:rPr>
                <w:sz w:val="20"/>
              </w:rPr>
              <w:t>38</w:t>
            </w:r>
          </w:p>
        </w:tc>
        <w:tc>
          <w:tcPr>
            <w:tcW w:w="1144" w:type="dxa"/>
            <w:shd w:val="clear" w:color="auto" w:fill="CCECFF"/>
            <w:vAlign w:val="center"/>
          </w:tcPr>
          <w:p w:rsidR="00F430B5" w:rsidRDefault="009A7791" w:rsidP="007D67D5">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7D67D5">
            <w:pPr>
              <w:jc w:val="center"/>
              <w:rPr>
                <w:sz w:val="20"/>
              </w:rPr>
            </w:pPr>
            <w:r>
              <w:rPr>
                <w:sz w:val="20"/>
              </w:rPr>
              <w:t>38</w:t>
            </w:r>
          </w:p>
        </w:tc>
        <w:tc>
          <w:tcPr>
            <w:tcW w:w="1080" w:type="dxa"/>
            <w:shd w:val="clear" w:color="auto" w:fill="CCECFF"/>
            <w:vAlign w:val="center"/>
          </w:tcPr>
          <w:p w:rsidR="00F430B5" w:rsidRDefault="00F430B5" w:rsidP="007D67D5">
            <w:pPr>
              <w:jc w:val="center"/>
              <w:rPr>
                <w:sz w:val="20"/>
              </w:rPr>
            </w:pPr>
            <w:r>
              <w:rPr>
                <w:sz w:val="20"/>
              </w:rPr>
              <w:t>38</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Sept/2012</w:t>
            </w:r>
          </w:p>
        </w:tc>
        <w:tc>
          <w:tcPr>
            <w:tcW w:w="900" w:type="dxa"/>
            <w:shd w:val="clear" w:color="auto" w:fill="CCECFF"/>
            <w:vAlign w:val="center"/>
          </w:tcPr>
          <w:p w:rsidR="00F430B5" w:rsidRDefault="00F430B5" w:rsidP="00F93B7D">
            <w:pPr>
              <w:jc w:val="center"/>
              <w:rPr>
                <w:sz w:val="20"/>
              </w:rPr>
            </w:pPr>
            <w:r>
              <w:rPr>
                <w:sz w:val="20"/>
              </w:rPr>
              <w:t>39</w:t>
            </w:r>
          </w:p>
        </w:tc>
        <w:tc>
          <w:tcPr>
            <w:tcW w:w="1144" w:type="dxa"/>
            <w:shd w:val="clear" w:color="auto" w:fill="CCECFF"/>
            <w:vAlign w:val="center"/>
          </w:tcPr>
          <w:p w:rsidR="00F430B5" w:rsidRDefault="009A7791">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1</w:t>
            </w:r>
          </w:p>
        </w:tc>
        <w:tc>
          <w:tcPr>
            <w:tcW w:w="1260" w:type="dxa"/>
            <w:shd w:val="clear" w:color="auto" w:fill="CCECFF"/>
            <w:vAlign w:val="center"/>
          </w:tcPr>
          <w:p w:rsidR="00F430B5" w:rsidRDefault="00F430B5" w:rsidP="00F32E8F">
            <w:pPr>
              <w:jc w:val="center"/>
              <w:rPr>
                <w:sz w:val="20"/>
              </w:rPr>
            </w:pPr>
            <w:r>
              <w:rPr>
                <w:sz w:val="20"/>
              </w:rPr>
              <w:t>38</w:t>
            </w:r>
          </w:p>
        </w:tc>
        <w:tc>
          <w:tcPr>
            <w:tcW w:w="1080" w:type="dxa"/>
            <w:shd w:val="clear" w:color="auto" w:fill="CCECFF"/>
            <w:vAlign w:val="center"/>
          </w:tcPr>
          <w:p w:rsidR="00F430B5" w:rsidRDefault="00F430B5">
            <w:pPr>
              <w:jc w:val="center"/>
              <w:rPr>
                <w:sz w:val="20"/>
              </w:rPr>
            </w:pPr>
            <w:r>
              <w:rPr>
                <w:sz w:val="20"/>
              </w:rPr>
              <w:t>39</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June/2012</w:t>
            </w:r>
          </w:p>
        </w:tc>
        <w:tc>
          <w:tcPr>
            <w:tcW w:w="900" w:type="dxa"/>
            <w:shd w:val="clear" w:color="auto" w:fill="CCECFF"/>
            <w:vAlign w:val="center"/>
          </w:tcPr>
          <w:p w:rsidR="00F430B5" w:rsidRDefault="00F430B5" w:rsidP="00F93B7D">
            <w:pPr>
              <w:jc w:val="center"/>
              <w:rPr>
                <w:sz w:val="20"/>
              </w:rPr>
            </w:pPr>
            <w:r>
              <w:rPr>
                <w:sz w:val="20"/>
              </w:rPr>
              <w:t>39</w:t>
            </w:r>
          </w:p>
        </w:tc>
        <w:tc>
          <w:tcPr>
            <w:tcW w:w="1144" w:type="dxa"/>
            <w:shd w:val="clear" w:color="auto" w:fill="CCECFF"/>
            <w:vAlign w:val="center"/>
          </w:tcPr>
          <w:p w:rsidR="00F430B5" w:rsidRDefault="009A7791">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0</w:t>
            </w:r>
          </w:p>
        </w:tc>
        <w:tc>
          <w:tcPr>
            <w:tcW w:w="1260" w:type="dxa"/>
            <w:shd w:val="clear" w:color="auto" w:fill="CCECFF"/>
            <w:vAlign w:val="center"/>
          </w:tcPr>
          <w:p w:rsidR="00F430B5" w:rsidRDefault="00F430B5" w:rsidP="00F32E8F">
            <w:pPr>
              <w:jc w:val="center"/>
              <w:rPr>
                <w:sz w:val="20"/>
              </w:rPr>
            </w:pPr>
            <w:r>
              <w:rPr>
                <w:sz w:val="20"/>
              </w:rPr>
              <w:t>39</w:t>
            </w:r>
          </w:p>
        </w:tc>
        <w:tc>
          <w:tcPr>
            <w:tcW w:w="1080" w:type="dxa"/>
            <w:shd w:val="clear" w:color="auto" w:fill="CCECFF"/>
            <w:vAlign w:val="center"/>
          </w:tcPr>
          <w:p w:rsidR="00F430B5" w:rsidRDefault="00F430B5">
            <w:pPr>
              <w:jc w:val="center"/>
              <w:rPr>
                <w:sz w:val="20"/>
              </w:rPr>
            </w:pPr>
            <w:r>
              <w:rPr>
                <w:sz w:val="20"/>
              </w:rPr>
              <w:t>39</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D674B2">
            <w:pPr>
              <w:rPr>
                <w:i/>
                <w:iCs/>
                <w:sz w:val="20"/>
              </w:rPr>
            </w:pPr>
            <w:r>
              <w:rPr>
                <w:i/>
                <w:iCs/>
                <w:sz w:val="20"/>
              </w:rPr>
              <w:t>March/ 2012</w:t>
            </w:r>
          </w:p>
        </w:tc>
        <w:tc>
          <w:tcPr>
            <w:tcW w:w="900" w:type="dxa"/>
            <w:shd w:val="clear" w:color="auto" w:fill="CCECFF"/>
            <w:vAlign w:val="center"/>
          </w:tcPr>
          <w:p w:rsidR="00F430B5" w:rsidRDefault="00F430B5" w:rsidP="00F93B7D">
            <w:pPr>
              <w:jc w:val="center"/>
              <w:rPr>
                <w:sz w:val="20"/>
              </w:rPr>
            </w:pPr>
            <w:r>
              <w:rPr>
                <w:sz w:val="20"/>
              </w:rPr>
              <w:t>40</w:t>
            </w:r>
          </w:p>
        </w:tc>
        <w:tc>
          <w:tcPr>
            <w:tcW w:w="1144" w:type="dxa"/>
            <w:shd w:val="clear" w:color="auto" w:fill="CCECFF"/>
            <w:vAlign w:val="center"/>
          </w:tcPr>
          <w:p w:rsidR="00F430B5" w:rsidRDefault="009A7791">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2</w:t>
            </w:r>
          </w:p>
        </w:tc>
        <w:tc>
          <w:tcPr>
            <w:tcW w:w="1260" w:type="dxa"/>
            <w:shd w:val="clear" w:color="auto" w:fill="CCECFF"/>
            <w:vAlign w:val="center"/>
          </w:tcPr>
          <w:p w:rsidR="00F430B5" w:rsidRDefault="00F430B5" w:rsidP="00F32E8F">
            <w:pPr>
              <w:jc w:val="center"/>
              <w:rPr>
                <w:sz w:val="20"/>
              </w:rPr>
            </w:pPr>
            <w:r>
              <w:rPr>
                <w:sz w:val="20"/>
              </w:rPr>
              <w:t>38</w:t>
            </w:r>
          </w:p>
        </w:tc>
        <w:tc>
          <w:tcPr>
            <w:tcW w:w="1080" w:type="dxa"/>
            <w:shd w:val="clear" w:color="auto" w:fill="CCECFF"/>
            <w:vAlign w:val="center"/>
          </w:tcPr>
          <w:p w:rsidR="00F430B5" w:rsidRDefault="00F430B5">
            <w:pPr>
              <w:jc w:val="center"/>
              <w:rPr>
                <w:sz w:val="20"/>
              </w:rPr>
            </w:pPr>
            <w:r>
              <w:rPr>
                <w:sz w:val="20"/>
              </w:rPr>
              <w:t>1</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ins w:id="24" w:author="Teresa" w:date="2011-12-09T16:08:00Z"/>
        </w:trPr>
        <w:tc>
          <w:tcPr>
            <w:tcW w:w="1350" w:type="dxa"/>
            <w:shd w:val="clear" w:color="auto" w:fill="CCECFF"/>
            <w:vAlign w:val="center"/>
          </w:tcPr>
          <w:p w:rsidR="00F430B5" w:rsidRDefault="00F430B5" w:rsidP="00D674B2">
            <w:pPr>
              <w:rPr>
                <w:ins w:id="25" w:author="Teresa" w:date="2011-12-09T16:08:00Z"/>
                <w:i/>
                <w:iCs/>
                <w:sz w:val="20"/>
              </w:rPr>
            </w:pPr>
            <w:r>
              <w:rPr>
                <w:i/>
                <w:iCs/>
                <w:sz w:val="20"/>
              </w:rPr>
              <w:t>Dec/2011</w:t>
            </w:r>
          </w:p>
        </w:tc>
        <w:tc>
          <w:tcPr>
            <w:tcW w:w="900" w:type="dxa"/>
            <w:shd w:val="clear" w:color="auto" w:fill="CCECFF"/>
            <w:vAlign w:val="center"/>
          </w:tcPr>
          <w:p w:rsidR="00F430B5" w:rsidRDefault="00F430B5" w:rsidP="00F93B7D">
            <w:pPr>
              <w:jc w:val="center"/>
              <w:rPr>
                <w:ins w:id="26" w:author="Teresa" w:date="2011-12-09T16:08:00Z"/>
                <w:sz w:val="20"/>
              </w:rPr>
            </w:pPr>
            <w:r>
              <w:rPr>
                <w:sz w:val="20"/>
              </w:rPr>
              <w:t>40</w:t>
            </w:r>
          </w:p>
        </w:tc>
        <w:tc>
          <w:tcPr>
            <w:tcW w:w="1144" w:type="dxa"/>
            <w:shd w:val="clear" w:color="auto" w:fill="CCECFF"/>
            <w:vAlign w:val="center"/>
          </w:tcPr>
          <w:p w:rsidR="00F430B5" w:rsidRDefault="009A7791">
            <w:pPr>
              <w:jc w:val="center"/>
              <w:rPr>
                <w:ins w:id="27" w:author="Teresa" w:date="2011-12-09T16:08:00Z"/>
                <w:sz w:val="20"/>
              </w:rPr>
            </w:pPr>
            <w:r>
              <w:rPr>
                <w:sz w:val="20"/>
              </w:rPr>
              <w:t>0</w:t>
            </w:r>
          </w:p>
        </w:tc>
        <w:tc>
          <w:tcPr>
            <w:tcW w:w="1196" w:type="dxa"/>
            <w:shd w:val="clear" w:color="auto" w:fill="CCECFF"/>
            <w:vAlign w:val="center"/>
          </w:tcPr>
          <w:p w:rsidR="00F430B5" w:rsidRDefault="00F430B5">
            <w:pPr>
              <w:jc w:val="center"/>
              <w:rPr>
                <w:ins w:id="28" w:author="Teresa" w:date="2011-12-09T16:08:00Z"/>
                <w:sz w:val="20"/>
              </w:rPr>
            </w:pPr>
            <w:r>
              <w:rPr>
                <w:sz w:val="20"/>
              </w:rPr>
              <w:t>2</w:t>
            </w:r>
          </w:p>
        </w:tc>
        <w:tc>
          <w:tcPr>
            <w:tcW w:w="1260" w:type="dxa"/>
            <w:shd w:val="clear" w:color="auto" w:fill="CCECFF"/>
            <w:vAlign w:val="center"/>
          </w:tcPr>
          <w:p w:rsidR="00F430B5" w:rsidRDefault="00F430B5" w:rsidP="00F32E8F">
            <w:pPr>
              <w:jc w:val="center"/>
              <w:rPr>
                <w:ins w:id="29" w:author="Teresa" w:date="2011-12-09T16:08:00Z"/>
                <w:sz w:val="20"/>
              </w:rPr>
            </w:pPr>
            <w:r>
              <w:rPr>
                <w:sz w:val="20"/>
              </w:rPr>
              <w:t>38</w:t>
            </w:r>
          </w:p>
        </w:tc>
        <w:tc>
          <w:tcPr>
            <w:tcW w:w="1080" w:type="dxa"/>
            <w:shd w:val="clear" w:color="auto" w:fill="CCECFF"/>
            <w:vAlign w:val="center"/>
          </w:tcPr>
          <w:p w:rsidR="00F430B5" w:rsidRDefault="00F430B5">
            <w:pPr>
              <w:jc w:val="center"/>
              <w:rPr>
                <w:ins w:id="30" w:author="Teresa" w:date="2011-12-09T16:08:00Z"/>
                <w:sz w:val="20"/>
              </w:rPr>
            </w:pPr>
            <w:r>
              <w:rPr>
                <w:sz w:val="20"/>
              </w:rPr>
              <w:t>1</w:t>
            </w:r>
          </w:p>
        </w:tc>
        <w:tc>
          <w:tcPr>
            <w:tcW w:w="1080" w:type="dxa"/>
            <w:shd w:val="clear" w:color="auto" w:fill="CCFFCC"/>
            <w:vAlign w:val="center"/>
          </w:tcPr>
          <w:p w:rsidR="00F430B5" w:rsidRDefault="00F430B5">
            <w:pPr>
              <w:jc w:val="center"/>
              <w:rPr>
                <w:ins w:id="31" w:author="Teresa" w:date="2011-12-09T16:08:00Z"/>
                <w:sz w:val="20"/>
              </w:rPr>
            </w:pPr>
          </w:p>
        </w:tc>
        <w:tc>
          <w:tcPr>
            <w:tcW w:w="1080" w:type="dxa"/>
            <w:shd w:val="clear" w:color="auto" w:fill="CCFFCC"/>
            <w:vAlign w:val="center"/>
          </w:tcPr>
          <w:p w:rsidR="00F430B5" w:rsidRDefault="00F430B5">
            <w:pPr>
              <w:jc w:val="center"/>
              <w:rPr>
                <w:ins w:id="32" w:author="Teresa" w:date="2011-12-09T16:08:00Z"/>
                <w:sz w:val="20"/>
              </w:rPr>
            </w:pPr>
          </w:p>
        </w:tc>
        <w:tc>
          <w:tcPr>
            <w:tcW w:w="1170" w:type="dxa"/>
            <w:shd w:val="clear" w:color="auto" w:fill="CCFFCC"/>
            <w:vAlign w:val="center"/>
          </w:tcPr>
          <w:p w:rsidR="00F430B5" w:rsidRDefault="00F430B5">
            <w:pPr>
              <w:jc w:val="center"/>
              <w:rPr>
                <w:ins w:id="33" w:author="Teresa" w:date="2011-12-09T16:08:00Z"/>
                <w:sz w:val="20"/>
              </w:rPr>
            </w:pPr>
          </w:p>
        </w:tc>
        <w:tc>
          <w:tcPr>
            <w:tcW w:w="1350" w:type="dxa"/>
            <w:shd w:val="clear" w:color="auto" w:fill="CCFFCC"/>
          </w:tcPr>
          <w:p w:rsidR="00F430B5" w:rsidRDefault="00F430B5">
            <w:pPr>
              <w:jc w:val="center"/>
              <w:rPr>
                <w:ins w:id="34" w:author="Teresa" w:date="2011-12-09T16:08:00Z"/>
                <w:sz w:val="20"/>
              </w:rPr>
            </w:pPr>
          </w:p>
        </w:tc>
        <w:tc>
          <w:tcPr>
            <w:tcW w:w="1080" w:type="dxa"/>
            <w:shd w:val="clear" w:color="auto" w:fill="CCFFCC"/>
            <w:vAlign w:val="center"/>
          </w:tcPr>
          <w:p w:rsidR="00F430B5" w:rsidRDefault="00F430B5">
            <w:pPr>
              <w:jc w:val="center"/>
              <w:rPr>
                <w:ins w:id="35" w:author="Teresa" w:date="2011-12-09T16:08:00Z"/>
                <w:sz w:val="20"/>
              </w:rPr>
            </w:pPr>
          </w:p>
        </w:tc>
        <w:tc>
          <w:tcPr>
            <w:tcW w:w="1260" w:type="dxa"/>
            <w:shd w:val="clear" w:color="auto" w:fill="FFFFCC"/>
            <w:vAlign w:val="center"/>
          </w:tcPr>
          <w:p w:rsidR="00F430B5" w:rsidRDefault="00F430B5">
            <w:pPr>
              <w:jc w:val="center"/>
              <w:rPr>
                <w:ins w:id="36" w:author="Teresa" w:date="2011-12-09T16:08:00Z"/>
                <w:sz w:val="20"/>
              </w:rPr>
            </w:pPr>
          </w:p>
        </w:tc>
        <w:tc>
          <w:tcPr>
            <w:tcW w:w="1260" w:type="dxa"/>
            <w:shd w:val="clear" w:color="auto" w:fill="FFFFCC"/>
            <w:vAlign w:val="center"/>
          </w:tcPr>
          <w:p w:rsidR="00F430B5" w:rsidRDefault="00F430B5">
            <w:pPr>
              <w:jc w:val="center"/>
              <w:rPr>
                <w:ins w:id="37" w:author="Teresa" w:date="2011-12-09T16:08:00Z"/>
                <w:sz w:val="20"/>
              </w:rPr>
            </w:pPr>
          </w:p>
        </w:tc>
        <w:tc>
          <w:tcPr>
            <w:tcW w:w="1260" w:type="dxa"/>
            <w:shd w:val="clear" w:color="auto" w:fill="FFFFCC"/>
            <w:vAlign w:val="center"/>
          </w:tcPr>
          <w:p w:rsidR="00F430B5" w:rsidRDefault="00F430B5">
            <w:pPr>
              <w:jc w:val="center"/>
              <w:rPr>
                <w:ins w:id="38" w:author="Teresa" w:date="2011-12-09T16:08:00Z"/>
                <w:sz w:val="20"/>
              </w:rPr>
            </w:pPr>
          </w:p>
        </w:tc>
        <w:tc>
          <w:tcPr>
            <w:tcW w:w="1260" w:type="dxa"/>
            <w:shd w:val="clear" w:color="auto" w:fill="FFFFCC"/>
          </w:tcPr>
          <w:p w:rsidR="00F430B5" w:rsidRDefault="00F430B5">
            <w:pPr>
              <w:jc w:val="center"/>
              <w:rPr>
                <w:ins w:id="39" w:author="Teresa" w:date="2011-12-09T16:08:00Z"/>
                <w:sz w:val="20"/>
              </w:rPr>
            </w:pPr>
          </w:p>
        </w:tc>
        <w:tc>
          <w:tcPr>
            <w:tcW w:w="1260" w:type="dxa"/>
            <w:shd w:val="clear" w:color="auto" w:fill="FFFFCC"/>
            <w:vAlign w:val="center"/>
          </w:tcPr>
          <w:p w:rsidR="00F430B5" w:rsidRDefault="00F430B5">
            <w:pPr>
              <w:jc w:val="center"/>
              <w:rPr>
                <w:ins w:id="40" w:author="Teresa" w:date="2011-12-09T16:08:00Z"/>
                <w:sz w:val="20"/>
              </w:rPr>
            </w:pPr>
          </w:p>
        </w:tc>
      </w:tr>
      <w:tr w:rsidR="00F430B5" w:rsidTr="009A7A5E">
        <w:trPr>
          <w:trHeight w:val="458"/>
        </w:trPr>
        <w:tc>
          <w:tcPr>
            <w:tcW w:w="1350" w:type="dxa"/>
            <w:shd w:val="clear" w:color="auto" w:fill="CCECFF"/>
            <w:vAlign w:val="center"/>
          </w:tcPr>
          <w:p w:rsidR="00F430B5" w:rsidRDefault="00F430B5" w:rsidP="00CB74F2">
            <w:pPr>
              <w:jc w:val="center"/>
              <w:rPr>
                <w:i/>
                <w:iCs/>
                <w:sz w:val="20"/>
              </w:rPr>
            </w:pPr>
            <w:r>
              <w:rPr>
                <w:i/>
                <w:iCs/>
                <w:sz w:val="20"/>
              </w:rPr>
              <w:t>Sept/2011</w:t>
            </w:r>
          </w:p>
        </w:tc>
        <w:tc>
          <w:tcPr>
            <w:tcW w:w="900" w:type="dxa"/>
            <w:shd w:val="clear" w:color="auto" w:fill="CCECFF"/>
            <w:vAlign w:val="center"/>
          </w:tcPr>
          <w:p w:rsidR="00F430B5" w:rsidRDefault="00F430B5" w:rsidP="00F93B7D">
            <w:pPr>
              <w:jc w:val="center"/>
              <w:rPr>
                <w:sz w:val="20"/>
              </w:rPr>
            </w:pPr>
            <w:r>
              <w:rPr>
                <w:sz w:val="20"/>
              </w:rPr>
              <w:t>41</w:t>
            </w:r>
          </w:p>
        </w:tc>
        <w:tc>
          <w:tcPr>
            <w:tcW w:w="1144" w:type="dxa"/>
            <w:shd w:val="clear" w:color="auto" w:fill="CCECFF"/>
            <w:vAlign w:val="center"/>
          </w:tcPr>
          <w:p w:rsidR="00F430B5" w:rsidRDefault="009A7791">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2</w:t>
            </w:r>
          </w:p>
        </w:tc>
        <w:tc>
          <w:tcPr>
            <w:tcW w:w="1260" w:type="dxa"/>
            <w:shd w:val="clear" w:color="auto" w:fill="CCECFF"/>
            <w:vAlign w:val="center"/>
          </w:tcPr>
          <w:p w:rsidR="00F430B5" w:rsidRDefault="00F430B5" w:rsidP="00F32E8F">
            <w:pPr>
              <w:jc w:val="center"/>
              <w:rPr>
                <w:sz w:val="20"/>
              </w:rPr>
            </w:pPr>
            <w:r>
              <w:rPr>
                <w:sz w:val="20"/>
              </w:rPr>
              <w:t>39</w:t>
            </w:r>
          </w:p>
        </w:tc>
        <w:tc>
          <w:tcPr>
            <w:tcW w:w="1080" w:type="dxa"/>
            <w:shd w:val="clear" w:color="auto" w:fill="CCECFF"/>
            <w:vAlign w:val="center"/>
          </w:tcPr>
          <w:p w:rsidR="00F430B5" w:rsidRDefault="00F430B5">
            <w:pPr>
              <w:jc w:val="center"/>
              <w:rPr>
                <w:sz w:val="20"/>
              </w:rPr>
            </w:pPr>
            <w:r>
              <w:rPr>
                <w:sz w:val="20"/>
              </w:rPr>
              <w:t>1</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trPr>
        <w:tc>
          <w:tcPr>
            <w:tcW w:w="1350" w:type="dxa"/>
            <w:shd w:val="clear" w:color="auto" w:fill="CCECFF"/>
            <w:vAlign w:val="center"/>
          </w:tcPr>
          <w:p w:rsidR="00F430B5" w:rsidRDefault="00F430B5" w:rsidP="00CB74F2">
            <w:pPr>
              <w:jc w:val="center"/>
              <w:rPr>
                <w:i/>
                <w:iCs/>
                <w:sz w:val="20"/>
              </w:rPr>
            </w:pPr>
            <w:r>
              <w:rPr>
                <w:i/>
                <w:iCs/>
                <w:sz w:val="20"/>
              </w:rPr>
              <w:t>June/2011</w:t>
            </w:r>
          </w:p>
        </w:tc>
        <w:tc>
          <w:tcPr>
            <w:tcW w:w="900" w:type="dxa"/>
            <w:shd w:val="clear" w:color="auto" w:fill="CCECFF"/>
            <w:vAlign w:val="center"/>
          </w:tcPr>
          <w:p w:rsidR="00F430B5" w:rsidRDefault="00F430B5" w:rsidP="00F93B7D">
            <w:pPr>
              <w:jc w:val="center"/>
              <w:rPr>
                <w:sz w:val="20"/>
              </w:rPr>
            </w:pPr>
            <w:r>
              <w:rPr>
                <w:sz w:val="20"/>
              </w:rPr>
              <w:t>41</w:t>
            </w:r>
          </w:p>
        </w:tc>
        <w:tc>
          <w:tcPr>
            <w:tcW w:w="1144" w:type="dxa"/>
            <w:shd w:val="clear" w:color="auto" w:fill="CCECFF"/>
            <w:vAlign w:val="center"/>
          </w:tcPr>
          <w:p w:rsidR="00F430B5" w:rsidRDefault="009A7791">
            <w:pPr>
              <w:jc w:val="center"/>
              <w:rPr>
                <w:sz w:val="20"/>
              </w:rPr>
            </w:pPr>
            <w:r>
              <w:rPr>
                <w:sz w:val="20"/>
              </w:rPr>
              <w:t>0</w:t>
            </w:r>
          </w:p>
        </w:tc>
        <w:tc>
          <w:tcPr>
            <w:tcW w:w="1196" w:type="dxa"/>
            <w:shd w:val="clear" w:color="auto" w:fill="CCECFF"/>
            <w:vAlign w:val="center"/>
          </w:tcPr>
          <w:p w:rsidR="00F430B5" w:rsidRDefault="00F430B5">
            <w:pPr>
              <w:jc w:val="center"/>
              <w:rPr>
                <w:sz w:val="20"/>
              </w:rPr>
            </w:pPr>
            <w:r>
              <w:rPr>
                <w:sz w:val="20"/>
              </w:rPr>
              <w:t>2</w:t>
            </w:r>
          </w:p>
        </w:tc>
        <w:tc>
          <w:tcPr>
            <w:tcW w:w="1260" w:type="dxa"/>
            <w:shd w:val="clear" w:color="auto" w:fill="CCECFF"/>
            <w:vAlign w:val="center"/>
          </w:tcPr>
          <w:p w:rsidR="00F430B5" w:rsidRDefault="00F430B5" w:rsidP="00F32E8F">
            <w:pPr>
              <w:jc w:val="center"/>
              <w:rPr>
                <w:sz w:val="20"/>
              </w:rPr>
            </w:pPr>
            <w:r>
              <w:rPr>
                <w:sz w:val="20"/>
              </w:rPr>
              <w:t>39</w:t>
            </w:r>
          </w:p>
        </w:tc>
        <w:tc>
          <w:tcPr>
            <w:tcW w:w="1080" w:type="dxa"/>
            <w:shd w:val="clear" w:color="auto" w:fill="CCECFF"/>
            <w:vAlign w:val="center"/>
          </w:tcPr>
          <w:p w:rsidR="00F430B5" w:rsidRDefault="00F430B5">
            <w:pPr>
              <w:jc w:val="center"/>
              <w:rPr>
                <w:sz w:val="20"/>
              </w:rPr>
            </w:pPr>
            <w:r>
              <w:rPr>
                <w:sz w:val="20"/>
              </w:rPr>
              <w:t>1</w:t>
            </w:r>
          </w:p>
        </w:tc>
        <w:tc>
          <w:tcPr>
            <w:tcW w:w="1080" w:type="dxa"/>
            <w:shd w:val="clear" w:color="auto" w:fill="CCFFCC"/>
            <w:vAlign w:val="center"/>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170" w:type="dxa"/>
            <w:shd w:val="clear" w:color="auto" w:fill="CCFFCC"/>
            <w:vAlign w:val="center"/>
          </w:tcPr>
          <w:p w:rsidR="00F430B5" w:rsidRDefault="00F430B5">
            <w:pPr>
              <w:jc w:val="center"/>
              <w:rPr>
                <w:sz w:val="20"/>
              </w:rPr>
            </w:pPr>
          </w:p>
        </w:tc>
        <w:tc>
          <w:tcPr>
            <w:tcW w:w="1350" w:type="dxa"/>
            <w:shd w:val="clear" w:color="auto" w:fill="CCFFCC"/>
          </w:tcPr>
          <w:p w:rsidR="00F430B5" w:rsidRDefault="00F430B5">
            <w:pPr>
              <w:jc w:val="center"/>
              <w:rPr>
                <w:sz w:val="20"/>
              </w:rPr>
            </w:pPr>
          </w:p>
        </w:tc>
        <w:tc>
          <w:tcPr>
            <w:tcW w:w="1080" w:type="dxa"/>
            <w:shd w:val="clear" w:color="auto" w:fill="CC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c>
          <w:tcPr>
            <w:tcW w:w="1260" w:type="dxa"/>
            <w:shd w:val="clear" w:color="auto" w:fill="FFFFCC"/>
          </w:tcPr>
          <w:p w:rsidR="00F430B5" w:rsidRDefault="00F430B5">
            <w:pPr>
              <w:jc w:val="center"/>
              <w:rPr>
                <w:sz w:val="20"/>
              </w:rPr>
            </w:pPr>
          </w:p>
        </w:tc>
        <w:tc>
          <w:tcPr>
            <w:tcW w:w="1260" w:type="dxa"/>
            <w:shd w:val="clear" w:color="auto" w:fill="FFFFCC"/>
            <w:vAlign w:val="center"/>
          </w:tcPr>
          <w:p w:rsidR="00F430B5" w:rsidRDefault="00F430B5">
            <w:pPr>
              <w:jc w:val="center"/>
              <w:rPr>
                <w:sz w:val="20"/>
              </w:rPr>
            </w:pPr>
          </w:p>
        </w:tc>
      </w:tr>
      <w:tr w:rsidR="00F430B5" w:rsidTr="009A7A5E">
        <w:trPr>
          <w:trHeight w:val="458"/>
          <w:ins w:id="41" w:author="Teresa" w:date="2011-03-14T14:04:00Z"/>
        </w:trPr>
        <w:tc>
          <w:tcPr>
            <w:tcW w:w="1350" w:type="dxa"/>
            <w:shd w:val="clear" w:color="auto" w:fill="CCECFF"/>
            <w:vAlign w:val="center"/>
          </w:tcPr>
          <w:p w:rsidR="00F430B5" w:rsidRDefault="00F430B5" w:rsidP="00CB74F2">
            <w:pPr>
              <w:jc w:val="center"/>
              <w:rPr>
                <w:ins w:id="42" w:author="Teresa" w:date="2011-03-14T14:04:00Z"/>
                <w:i/>
                <w:iCs/>
                <w:sz w:val="20"/>
              </w:rPr>
            </w:pPr>
            <w:ins w:id="43" w:author="Teresa" w:date="2011-03-14T14:04:00Z">
              <w:r>
                <w:rPr>
                  <w:i/>
                  <w:iCs/>
                  <w:sz w:val="20"/>
                </w:rPr>
                <w:t>Mar</w:t>
              </w:r>
            </w:ins>
            <w:ins w:id="44" w:author="Teresa" w:date="2011-03-14T14:06:00Z">
              <w:r>
                <w:rPr>
                  <w:i/>
                  <w:iCs/>
                  <w:sz w:val="20"/>
                </w:rPr>
                <w:t>/2011</w:t>
              </w:r>
            </w:ins>
          </w:p>
        </w:tc>
        <w:tc>
          <w:tcPr>
            <w:tcW w:w="900" w:type="dxa"/>
            <w:shd w:val="clear" w:color="auto" w:fill="CCECFF"/>
            <w:vAlign w:val="center"/>
          </w:tcPr>
          <w:p w:rsidR="00F430B5" w:rsidRDefault="00F430B5" w:rsidP="00F93B7D">
            <w:pPr>
              <w:jc w:val="center"/>
              <w:rPr>
                <w:ins w:id="45" w:author="Teresa" w:date="2011-03-14T14:04:00Z"/>
                <w:sz w:val="20"/>
              </w:rPr>
            </w:pPr>
            <w:ins w:id="46" w:author="Teresa" w:date="2011-03-14T14:04:00Z">
              <w:r>
                <w:rPr>
                  <w:sz w:val="20"/>
                </w:rPr>
                <w:t>43</w:t>
              </w:r>
            </w:ins>
          </w:p>
        </w:tc>
        <w:tc>
          <w:tcPr>
            <w:tcW w:w="1144" w:type="dxa"/>
            <w:shd w:val="clear" w:color="auto" w:fill="CCECFF"/>
            <w:vAlign w:val="center"/>
          </w:tcPr>
          <w:p w:rsidR="00F430B5" w:rsidRDefault="009A7791">
            <w:pPr>
              <w:jc w:val="center"/>
              <w:rPr>
                <w:ins w:id="47" w:author="Teresa" w:date="2011-03-14T14:04:00Z"/>
                <w:sz w:val="20"/>
              </w:rPr>
            </w:pPr>
            <w:r>
              <w:rPr>
                <w:sz w:val="20"/>
              </w:rPr>
              <w:t>0</w:t>
            </w:r>
          </w:p>
        </w:tc>
        <w:tc>
          <w:tcPr>
            <w:tcW w:w="1196" w:type="dxa"/>
            <w:shd w:val="clear" w:color="auto" w:fill="CCECFF"/>
            <w:vAlign w:val="center"/>
          </w:tcPr>
          <w:p w:rsidR="00F430B5" w:rsidRDefault="00F430B5">
            <w:pPr>
              <w:jc w:val="center"/>
              <w:rPr>
                <w:ins w:id="48" w:author="Teresa" w:date="2011-03-14T14:04:00Z"/>
                <w:sz w:val="20"/>
              </w:rPr>
            </w:pPr>
            <w:ins w:id="49" w:author="Teresa" w:date="2011-03-14T14:04:00Z">
              <w:r>
                <w:rPr>
                  <w:sz w:val="20"/>
                </w:rPr>
                <w:t>2</w:t>
              </w:r>
            </w:ins>
          </w:p>
        </w:tc>
        <w:tc>
          <w:tcPr>
            <w:tcW w:w="1260" w:type="dxa"/>
            <w:shd w:val="clear" w:color="auto" w:fill="CCECFF"/>
            <w:vAlign w:val="center"/>
          </w:tcPr>
          <w:p w:rsidR="00F430B5" w:rsidRDefault="00F430B5" w:rsidP="00F32E8F">
            <w:pPr>
              <w:jc w:val="center"/>
              <w:rPr>
                <w:ins w:id="50" w:author="Teresa" w:date="2011-03-14T14:04:00Z"/>
                <w:sz w:val="20"/>
              </w:rPr>
            </w:pPr>
            <w:ins w:id="51" w:author="Teresa" w:date="2011-03-14T14:04:00Z">
              <w:r>
                <w:rPr>
                  <w:sz w:val="20"/>
                </w:rPr>
                <w:t>41</w:t>
              </w:r>
            </w:ins>
          </w:p>
        </w:tc>
        <w:tc>
          <w:tcPr>
            <w:tcW w:w="1080" w:type="dxa"/>
            <w:shd w:val="clear" w:color="auto" w:fill="CCECFF"/>
            <w:vAlign w:val="center"/>
          </w:tcPr>
          <w:p w:rsidR="00F430B5" w:rsidRDefault="00F430B5">
            <w:pPr>
              <w:jc w:val="center"/>
              <w:rPr>
                <w:ins w:id="52" w:author="Teresa" w:date="2011-03-14T14:04:00Z"/>
                <w:sz w:val="20"/>
              </w:rPr>
            </w:pPr>
            <w:ins w:id="53" w:author="Teresa" w:date="2011-03-14T14:04:00Z">
              <w:r>
                <w:rPr>
                  <w:sz w:val="20"/>
                </w:rPr>
                <w:t>1</w:t>
              </w:r>
            </w:ins>
          </w:p>
        </w:tc>
        <w:tc>
          <w:tcPr>
            <w:tcW w:w="1080" w:type="dxa"/>
            <w:shd w:val="clear" w:color="auto" w:fill="CCFFCC"/>
            <w:vAlign w:val="center"/>
          </w:tcPr>
          <w:p w:rsidR="00F430B5" w:rsidRDefault="00F430B5">
            <w:pPr>
              <w:jc w:val="center"/>
              <w:rPr>
                <w:ins w:id="54" w:author="Teresa" w:date="2011-03-14T14:04:00Z"/>
                <w:sz w:val="20"/>
              </w:rPr>
            </w:pPr>
          </w:p>
        </w:tc>
        <w:tc>
          <w:tcPr>
            <w:tcW w:w="1080" w:type="dxa"/>
            <w:shd w:val="clear" w:color="auto" w:fill="CCFFCC"/>
            <w:vAlign w:val="center"/>
          </w:tcPr>
          <w:p w:rsidR="00F430B5" w:rsidRDefault="00F430B5">
            <w:pPr>
              <w:jc w:val="center"/>
              <w:rPr>
                <w:ins w:id="55" w:author="Teresa" w:date="2011-03-14T14:04:00Z"/>
                <w:sz w:val="20"/>
              </w:rPr>
            </w:pPr>
          </w:p>
        </w:tc>
        <w:tc>
          <w:tcPr>
            <w:tcW w:w="1170" w:type="dxa"/>
            <w:shd w:val="clear" w:color="auto" w:fill="CCFFCC"/>
            <w:vAlign w:val="center"/>
          </w:tcPr>
          <w:p w:rsidR="00F430B5" w:rsidRDefault="00F430B5">
            <w:pPr>
              <w:jc w:val="center"/>
              <w:rPr>
                <w:ins w:id="56" w:author="Teresa" w:date="2011-03-14T14:04:00Z"/>
                <w:sz w:val="20"/>
              </w:rPr>
            </w:pPr>
          </w:p>
        </w:tc>
        <w:tc>
          <w:tcPr>
            <w:tcW w:w="1350" w:type="dxa"/>
            <w:shd w:val="clear" w:color="auto" w:fill="CCFFCC"/>
          </w:tcPr>
          <w:p w:rsidR="00F430B5" w:rsidRDefault="00F430B5">
            <w:pPr>
              <w:jc w:val="center"/>
              <w:rPr>
                <w:ins w:id="57" w:author="Teresa" w:date="2011-03-14T14:04:00Z"/>
                <w:sz w:val="20"/>
              </w:rPr>
            </w:pPr>
          </w:p>
        </w:tc>
        <w:tc>
          <w:tcPr>
            <w:tcW w:w="1080" w:type="dxa"/>
            <w:shd w:val="clear" w:color="auto" w:fill="CCFFCC"/>
            <w:vAlign w:val="center"/>
          </w:tcPr>
          <w:p w:rsidR="00F430B5" w:rsidRDefault="00F430B5">
            <w:pPr>
              <w:jc w:val="center"/>
              <w:rPr>
                <w:ins w:id="58" w:author="Teresa" w:date="2011-03-14T14:04:00Z"/>
                <w:sz w:val="20"/>
              </w:rPr>
            </w:pPr>
          </w:p>
        </w:tc>
        <w:tc>
          <w:tcPr>
            <w:tcW w:w="1260" w:type="dxa"/>
            <w:shd w:val="clear" w:color="auto" w:fill="FFFFCC"/>
            <w:vAlign w:val="center"/>
          </w:tcPr>
          <w:p w:rsidR="00F430B5" w:rsidRDefault="00F430B5">
            <w:pPr>
              <w:jc w:val="center"/>
              <w:rPr>
                <w:ins w:id="59" w:author="Teresa" w:date="2011-03-14T14:04:00Z"/>
                <w:sz w:val="20"/>
              </w:rPr>
            </w:pPr>
          </w:p>
        </w:tc>
        <w:tc>
          <w:tcPr>
            <w:tcW w:w="1260" w:type="dxa"/>
            <w:shd w:val="clear" w:color="auto" w:fill="FFFFCC"/>
            <w:vAlign w:val="center"/>
          </w:tcPr>
          <w:p w:rsidR="00F430B5" w:rsidRDefault="00F430B5">
            <w:pPr>
              <w:jc w:val="center"/>
              <w:rPr>
                <w:ins w:id="60" w:author="Teresa" w:date="2011-03-14T14:04:00Z"/>
                <w:sz w:val="20"/>
              </w:rPr>
            </w:pPr>
          </w:p>
        </w:tc>
        <w:tc>
          <w:tcPr>
            <w:tcW w:w="1260" w:type="dxa"/>
            <w:shd w:val="clear" w:color="auto" w:fill="FFFFCC"/>
            <w:vAlign w:val="center"/>
          </w:tcPr>
          <w:p w:rsidR="00F430B5" w:rsidRDefault="00F430B5">
            <w:pPr>
              <w:jc w:val="center"/>
              <w:rPr>
                <w:ins w:id="61" w:author="Teresa" w:date="2011-03-14T14:04:00Z"/>
                <w:sz w:val="20"/>
              </w:rPr>
            </w:pPr>
          </w:p>
        </w:tc>
        <w:tc>
          <w:tcPr>
            <w:tcW w:w="1260" w:type="dxa"/>
            <w:shd w:val="clear" w:color="auto" w:fill="FFFFCC"/>
          </w:tcPr>
          <w:p w:rsidR="00F430B5" w:rsidRDefault="00F430B5">
            <w:pPr>
              <w:jc w:val="center"/>
              <w:rPr>
                <w:ins w:id="62" w:author="Teresa" w:date="2011-03-14T14:04:00Z"/>
                <w:sz w:val="20"/>
              </w:rPr>
            </w:pPr>
          </w:p>
        </w:tc>
        <w:tc>
          <w:tcPr>
            <w:tcW w:w="1260" w:type="dxa"/>
            <w:shd w:val="clear" w:color="auto" w:fill="FFFFCC"/>
            <w:vAlign w:val="center"/>
          </w:tcPr>
          <w:p w:rsidR="00F430B5" w:rsidRDefault="00F430B5">
            <w:pPr>
              <w:jc w:val="center"/>
              <w:rPr>
                <w:ins w:id="63" w:author="Teresa" w:date="2011-03-14T14:04:00Z"/>
                <w:sz w:val="20"/>
              </w:rPr>
            </w:pPr>
          </w:p>
        </w:tc>
      </w:tr>
      <w:tr w:rsidR="00F430B5" w:rsidTr="009A7A5E">
        <w:trPr>
          <w:trHeight w:val="458"/>
          <w:ins w:id="64" w:author="Teresa" w:date="2010-12-15T10:19:00Z"/>
          <w:trPrChange w:id="65" w:author="Diane" w:date="2010-12-16T07:12:00Z">
            <w:trPr>
              <w:trHeight w:val="719"/>
            </w:trPr>
          </w:trPrChange>
        </w:trPr>
        <w:tc>
          <w:tcPr>
            <w:tcW w:w="1350" w:type="dxa"/>
            <w:shd w:val="clear" w:color="auto" w:fill="CCECFF"/>
            <w:vAlign w:val="center"/>
            <w:tcPrChange w:id="66" w:author="Diane" w:date="2010-12-16T07:12:00Z">
              <w:tcPr>
                <w:tcW w:w="1144" w:type="dxa"/>
                <w:shd w:val="clear" w:color="auto" w:fill="CCECFF"/>
                <w:vAlign w:val="center"/>
              </w:tcPr>
            </w:tcPrChange>
          </w:tcPr>
          <w:p w:rsidR="00F430B5" w:rsidRDefault="00F430B5">
            <w:pPr>
              <w:jc w:val="center"/>
              <w:rPr>
                <w:ins w:id="67" w:author="Teresa" w:date="2010-12-15T10:19:00Z"/>
                <w:i/>
                <w:iCs/>
                <w:sz w:val="20"/>
              </w:rPr>
            </w:pPr>
            <w:ins w:id="68" w:author="Teresa" w:date="2010-12-15T10:19:00Z">
              <w:r>
                <w:rPr>
                  <w:i/>
                  <w:iCs/>
                  <w:sz w:val="20"/>
                </w:rPr>
                <w:t>Dec</w:t>
              </w:r>
            </w:ins>
            <w:r>
              <w:rPr>
                <w:i/>
                <w:iCs/>
                <w:sz w:val="20"/>
              </w:rPr>
              <w:t>/</w:t>
            </w:r>
            <w:ins w:id="69" w:author="Teresa" w:date="2010-12-15T10:19:00Z">
              <w:r>
                <w:rPr>
                  <w:i/>
                  <w:iCs/>
                  <w:sz w:val="20"/>
                </w:rPr>
                <w:t>2010</w:t>
              </w:r>
            </w:ins>
          </w:p>
        </w:tc>
        <w:tc>
          <w:tcPr>
            <w:tcW w:w="900" w:type="dxa"/>
            <w:shd w:val="clear" w:color="auto" w:fill="CCECFF"/>
            <w:vAlign w:val="center"/>
            <w:tcPrChange w:id="70" w:author="Diane" w:date="2010-12-16T07:12:00Z">
              <w:tcPr>
                <w:tcW w:w="1106" w:type="dxa"/>
                <w:gridSpan w:val="2"/>
                <w:shd w:val="clear" w:color="auto" w:fill="CCECFF"/>
                <w:vAlign w:val="center"/>
              </w:tcPr>
            </w:tcPrChange>
          </w:tcPr>
          <w:p w:rsidR="00F430B5" w:rsidRDefault="00F430B5" w:rsidP="00F93B7D">
            <w:pPr>
              <w:jc w:val="center"/>
              <w:rPr>
                <w:ins w:id="71" w:author="Teresa" w:date="2010-12-15T10:19:00Z"/>
                <w:sz w:val="20"/>
              </w:rPr>
            </w:pPr>
            <w:ins w:id="72" w:author="Teresa" w:date="2010-12-15T10:19:00Z">
              <w:r>
                <w:rPr>
                  <w:sz w:val="20"/>
                </w:rPr>
                <w:t>44</w:t>
              </w:r>
            </w:ins>
          </w:p>
        </w:tc>
        <w:tc>
          <w:tcPr>
            <w:tcW w:w="1144" w:type="dxa"/>
            <w:shd w:val="clear" w:color="auto" w:fill="CCECFF"/>
            <w:vAlign w:val="center"/>
            <w:tcPrChange w:id="73" w:author="Diane" w:date="2010-12-16T07:12:00Z">
              <w:tcPr>
                <w:tcW w:w="1144" w:type="dxa"/>
                <w:shd w:val="clear" w:color="auto" w:fill="CCECFF"/>
                <w:vAlign w:val="center"/>
              </w:tcPr>
            </w:tcPrChange>
          </w:tcPr>
          <w:p w:rsidR="00F430B5" w:rsidRDefault="009A7791">
            <w:pPr>
              <w:jc w:val="center"/>
              <w:rPr>
                <w:ins w:id="74" w:author="Teresa" w:date="2010-12-15T10:19:00Z"/>
                <w:sz w:val="20"/>
              </w:rPr>
            </w:pPr>
            <w:r>
              <w:rPr>
                <w:sz w:val="20"/>
              </w:rPr>
              <w:t>0</w:t>
            </w:r>
          </w:p>
        </w:tc>
        <w:tc>
          <w:tcPr>
            <w:tcW w:w="1196" w:type="dxa"/>
            <w:shd w:val="clear" w:color="auto" w:fill="CCECFF"/>
            <w:vAlign w:val="center"/>
            <w:tcPrChange w:id="75" w:author="Diane" w:date="2010-12-16T07:12:00Z">
              <w:tcPr>
                <w:tcW w:w="1196" w:type="dxa"/>
                <w:shd w:val="clear" w:color="auto" w:fill="CCECFF"/>
                <w:vAlign w:val="center"/>
              </w:tcPr>
            </w:tcPrChange>
          </w:tcPr>
          <w:p w:rsidR="00F430B5" w:rsidRDefault="00F430B5">
            <w:pPr>
              <w:jc w:val="center"/>
              <w:rPr>
                <w:ins w:id="76" w:author="Teresa" w:date="2010-12-15T10:19:00Z"/>
                <w:sz w:val="20"/>
              </w:rPr>
            </w:pPr>
            <w:ins w:id="77" w:author="Teresa" w:date="2010-12-15T10:20:00Z">
              <w:r>
                <w:rPr>
                  <w:sz w:val="20"/>
                </w:rPr>
                <w:t>1</w:t>
              </w:r>
            </w:ins>
          </w:p>
        </w:tc>
        <w:tc>
          <w:tcPr>
            <w:tcW w:w="1260" w:type="dxa"/>
            <w:shd w:val="clear" w:color="auto" w:fill="CCECFF"/>
            <w:vAlign w:val="center"/>
            <w:tcPrChange w:id="78" w:author="Diane" w:date="2010-12-16T07:12:00Z">
              <w:tcPr>
                <w:tcW w:w="1260" w:type="dxa"/>
                <w:shd w:val="clear" w:color="auto" w:fill="CCECFF"/>
                <w:vAlign w:val="center"/>
              </w:tcPr>
            </w:tcPrChange>
          </w:tcPr>
          <w:p w:rsidR="00F430B5" w:rsidRDefault="00F430B5" w:rsidP="00F32E8F">
            <w:pPr>
              <w:jc w:val="center"/>
              <w:rPr>
                <w:ins w:id="79" w:author="Teresa" w:date="2010-12-15T10:19:00Z"/>
                <w:sz w:val="20"/>
              </w:rPr>
            </w:pPr>
            <w:ins w:id="80" w:author="Teresa" w:date="2010-12-15T10:20:00Z">
              <w:r>
                <w:rPr>
                  <w:sz w:val="20"/>
                </w:rPr>
                <w:t>43</w:t>
              </w:r>
            </w:ins>
          </w:p>
        </w:tc>
        <w:tc>
          <w:tcPr>
            <w:tcW w:w="1080" w:type="dxa"/>
            <w:shd w:val="clear" w:color="auto" w:fill="CCECFF"/>
            <w:vAlign w:val="center"/>
            <w:tcPrChange w:id="81" w:author="Diane" w:date="2010-12-16T07:12:00Z">
              <w:tcPr>
                <w:tcW w:w="1080" w:type="dxa"/>
                <w:shd w:val="clear" w:color="auto" w:fill="CCECFF"/>
                <w:vAlign w:val="center"/>
              </w:tcPr>
            </w:tcPrChange>
          </w:tcPr>
          <w:p w:rsidR="00F430B5" w:rsidRDefault="00F430B5">
            <w:pPr>
              <w:jc w:val="center"/>
              <w:rPr>
                <w:ins w:id="82" w:author="Teresa" w:date="2010-12-15T10:19:00Z"/>
                <w:sz w:val="20"/>
              </w:rPr>
            </w:pPr>
            <w:ins w:id="83" w:author="Teresa" w:date="2010-12-15T10:21:00Z">
              <w:r>
                <w:rPr>
                  <w:sz w:val="20"/>
                </w:rPr>
                <w:t>1</w:t>
              </w:r>
            </w:ins>
          </w:p>
        </w:tc>
        <w:tc>
          <w:tcPr>
            <w:tcW w:w="1080" w:type="dxa"/>
            <w:shd w:val="clear" w:color="auto" w:fill="CCFFCC"/>
            <w:vAlign w:val="center"/>
            <w:tcPrChange w:id="84" w:author="Diane" w:date="2010-12-16T07:12:00Z">
              <w:tcPr>
                <w:tcW w:w="1080" w:type="dxa"/>
                <w:shd w:val="clear" w:color="auto" w:fill="CCFFCC"/>
                <w:vAlign w:val="center"/>
              </w:tcPr>
            </w:tcPrChange>
          </w:tcPr>
          <w:p w:rsidR="00F430B5" w:rsidRDefault="00F430B5">
            <w:pPr>
              <w:jc w:val="center"/>
              <w:rPr>
                <w:ins w:id="85" w:author="Teresa" w:date="2010-12-15T10:19:00Z"/>
                <w:sz w:val="20"/>
              </w:rPr>
            </w:pPr>
          </w:p>
        </w:tc>
        <w:tc>
          <w:tcPr>
            <w:tcW w:w="1080" w:type="dxa"/>
            <w:shd w:val="clear" w:color="auto" w:fill="CCFFCC"/>
            <w:vAlign w:val="center"/>
            <w:tcPrChange w:id="86" w:author="Diane" w:date="2010-12-16T07:12:00Z">
              <w:tcPr>
                <w:tcW w:w="1080" w:type="dxa"/>
                <w:shd w:val="clear" w:color="auto" w:fill="CCFFCC"/>
                <w:vAlign w:val="center"/>
              </w:tcPr>
            </w:tcPrChange>
          </w:tcPr>
          <w:p w:rsidR="00F430B5" w:rsidRDefault="00F430B5">
            <w:pPr>
              <w:jc w:val="center"/>
              <w:rPr>
                <w:ins w:id="87" w:author="Teresa" w:date="2010-12-15T10:19:00Z"/>
                <w:sz w:val="20"/>
              </w:rPr>
            </w:pPr>
          </w:p>
        </w:tc>
        <w:tc>
          <w:tcPr>
            <w:tcW w:w="1170" w:type="dxa"/>
            <w:shd w:val="clear" w:color="auto" w:fill="CCFFCC"/>
            <w:vAlign w:val="center"/>
            <w:tcPrChange w:id="88" w:author="Diane" w:date="2010-12-16T07:12:00Z">
              <w:tcPr>
                <w:tcW w:w="1170" w:type="dxa"/>
                <w:shd w:val="clear" w:color="auto" w:fill="CCFFCC"/>
                <w:vAlign w:val="center"/>
              </w:tcPr>
            </w:tcPrChange>
          </w:tcPr>
          <w:p w:rsidR="00F430B5" w:rsidRDefault="00F430B5">
            <w:pPr>
              <w:jc w:val="center"/>
              <w:rPr>
                <w:ins w:id="89" w:author="Teresa" w:date="2010-12-15T10:19:00Z"/>
                <w:sz w:val="20"/>
              </w:rPr>
            </w:pPr>
          </w:p>
        </w:tc>
        <w:tc>
          <w:tcPr>
            <w:tcW w:w="1350" w:type="dxa"/>
            <w:shd w:val="clear" w:color="auto" w:fill="CCFFCC"/>
            <w:tcPrChange w:id="90" w:author="Diane" w:date="2010-12-16T07:12:00Z">
              <w:tcPr>
                <w:tcW w:w="1350" w:type="dxa"/>
                <w:shd w:val="clear" w:color="auto" w:fill="CCFFCC"/>
              </w:tcPr>
            </w:tcPrChange>
          </w:tcPr>
          <w:p w:rsidR="00F430B5" w:rsidRDefault="00F430B5">
            <w:pPr>
              <w:jc w:val="center"/>
              <w:rPr>
                <w:ins w:id="91" w:author="Teresa" w:date="2010-12-15T10:19:00Z"/>
                <w:sz w:val="20"/>
              </w:rPr>
            </w:pPr>
          </w:p>
        </w:tc>
        <w:tc>
          <w:tcPr>
            <w:tcW w:w="1080" w:type="dxa"/>
            <w:shd w:val="clear" w:color="auto" w:fill="CCFFCC"/>
            <w:vAlign w:val="center"/>
            <w:tcPrChange w:id="92" w:author="Diane" w:date="2010-12-16T07:12:00Z">
              <w:tcPr>
                <w:tcW w:w="1080" w:type="dxa"/>
                <w:shd w:val="clear" w:color="auto" w:fill="CCFFCC"/>
                <w:vAlign w:val="center"/>
              </w:tcPr>
            </w:tcPrChange>
          </w:tcPr>
          <w:p w:rsidR="00F430B5" w:rsidRDefault="00F430B5">
            <w:pPr>
              <w:jc w:val="center"/>
              <w:rPr>
                <w:ins w:id="93" w:author="Teresa" w:date="2010-12-15T10:19:00Z"/>
                <w:sz w:val="20"/>
              </w:rPr>
            </w:pPr>
          </w:p>
        </w:tc>
        <w:tc>
          <w:tcPr>
            <w:tcW w:w="1260" w:type="dxa"/>
            <w:shd w:val="clear" w:color="auto" w:fill="FFFFCC"/>
            <w:vAlign w:val="center"/>
            <w:tcPrChange w:id="94" w:author="Diane" w:date="2010-12-16T07:12:00Z">
              <w:tcPr>
                <w:tcW w:w="1260" w:type="dxa"/>
                <w:shd w:val="clear" w:color="auto" w:fill="FFFFCC"/>
                <w:vAlign w:val="center"/>
              </w:tcPr>
            </w:tcPrChange>
          </w:tcPr>
          <w:p w:rsidR="00F430B5" w:rsidRDefault="00F430B5">
            <w:pPr>
              <w:jc w:val="center"/>
              <w:rPr>
                <w:ins w:id="95" w:author="Teresa" w:date="2010-12-15T10:19:00Z"/>
                <w:sz w:val="20"/>
              </w:rPr>
            </w:pPr>
          </w:p>
        </w:tc>
        <w:tc>
          <w:tcPr>
            <w:tcW w:w="1260" w:type="dxa"/>
            <w:shd w:val="clear" w:color="auto" w:fill="FFFFCC"/>
            <w:vAlign w:val="center"/>
            <w:tcPrChange w:id="96" w:author="Diane" w:date="2010-12-16T07:12:00Z">
              <w:tcPr>
                <w:tcW w:w="1260" w:type="dxa"/>
                <w:shd w:val="clear" w:color="auto" w:fill="FFFFCC"/>
                <w:vAlign w:val="center"/>
              </w:tcPr>
            </w:tcPrChange>
          </w:tcPr>
          <w:p w:rsidR="00F430B5" w:rsidRDefault="00F430B5">
            <w:pPr>
              <w:jc w:val="center"/>
              <w:rPr>
                <w:ins w:id="97" w:author="Teresa" w:date="2010-12-15T10:19:00Z"/>
                <w:sz w:val="20"/>
              </w:rPr>
            </w:pPr>
          </w:p>
        </w:tc>
        <w:tc>
          <w:tcPr>
            <w:tcW w:w="1260" w:type="dxa"/>
            <w:shd w:val="clear" w:color="auto" w:fill="FFFFCC"/>
            <w:vAlign w:val="center"/>
            <w:tcPrChange w:id="98" w:author="Diane" w:date="2010-12-16T07:12:00Z">
              <w:tcPr>
                <w:tcW w:w="1260" w:type="dxa"/>
                <w:shd w:val="clear" w:color="auto" w:fill="FFFFCC"/>
                <w:vAlign w:val="center"/>
              </w:tcPr>
            </w:tcPrChange>
          </w:tcPr>
          <w:p w:rsidR="00F430B5" w:rsidRDefault="00F430B5">
            <w:pPr>
              <w:jc w:val="center"/>
              <w:rPr>
                <w:ins w:id="99" w:author="Teresa" w:date="2010-12-15T10:19:00Z"/>
                <w:sz w:val="20"/>
              </w:rPr>
            </w:pPr>
          </w:p>
        </w:tc>
        <w:tc>
          <w:tcPr>
            <w:tcW w:w="1260" w:type="dxa"/>
            <w:shd w:val="clear" w:color="auto" w:fill="FFFFCC"/>
            <w:tcPrChange w:id="100" w:author="Diane" w:date="2010-12-16T07:12:00Z">
              <w:tcPr>
                <w:tcW w:w="1260" w:type="dxa"/>
                <w:shd w:val="clear" w:color="auto" w:fill="FFFFCC"/>
              </w:tcPr>
            </w:tcPrChange>
          </w:tcPr>
          <w:p w:rsidR="00F430B5" w:rsidRDefault="00F430B5">
            <w:pPr>
              <w:jc w:val="center"/>
              <w:rPr>
                <w:ins w:id="101" w:author="Teresa" w:date="2010-12-15T10:19:00Z"/>
                <w:sz w:val="20"/>
              </w:rPr>
            </w:pPr>
          </w:p>
        </w:tc>
        <w:tc>
          <w:tcPr>
            <w:tcW w:w="1260" w:type="dxa"/>
            <w:shd w:val="clear" w:color="auto" w:fill="FFFFCC"/>
            <w:vAlign w:val="center"/>
            <w:tcPrChange w:id="102" w:author="Diane" w:date="2010-12-16T07:12:00Z">
              <w:tcPr>
                <w:tcW w:w="1260" w:type="dxa"/>
                <w:shd w:val="clear" w:color="auto" w:fill="FFFFCC"/>
                <w:vAlign w:val="center"/>
              </w:tcPr>
            </w:tcPrChange>
          </w:tcPr>
          <w:p w:rsidR="00F430B5" w:rsidRDefault="00F430B5">
            <w:pPr>
              <w:jc w:val="center"/>
              <w:rPr>
                <w:ins w:id="103" w:author="Teresa" w:date="2010-12-15T10:19:00Z"/>
                <w:sz w:val="20"/>
              </w:rPr>
            </w:pPr>
          </w:p>
        </w:tc>
      </w:tr>
      <w:tr w:rsidR="00F430B5" w:rsidTr="009A7A5E">
        <w:trPr>
          <w:trHeight w:val="566"/>
          <w:ins w:id="104" w:author="Teresa" w:date="2010-09-20T08:24:00Z"/>
          <w:trPrChange w:id="105" w:author="Diane" w:date="2010-12-16T07:12:00Z">
            <w:trPr>
              <w:trHeight w:val="719"/>
            </w:trPr>
          </w:trPrChange>
        </w:trPr>
        <w:tc>
          <w:tcPr>
            <w:tcW w:w="1350" w:type="dxa"/>
            <w:shd w:val="clear" w:color="auto" w:fill="CCECFF"/>
            <w:vAlign w:val="center"/>
            <w:tcPrChange w:id="106" w:author="Diane" w:date="2010-12-16T07:12:00Z">
              <w:tcPr>
                <w:tcW w:w="1144" w:type="dxa"/>
                <w:shd w:val="clear" w:color="auto" w:fill="CCECFF"/>
                <w:vAlign w:val="center"/>
              </w:tcPr>
            </w:tcPrChange>
          </w:tcPr>
          <w:p w:rsidR="00F430B5" w:rsidRDefault="00F430B5">
            <w:pPr>
              <w:jc w:val="center"/>
              <w:rPr>
                <w:ins w:id="107" w:author="Teresa" w:date="2010-09-20T08:24:00Z"/>
                <w:i/>
                <w:iCs/>
                <w:sz w:val="20"/>
              </w:rPr>
            </w:pPr>
            <w:ins w:id="108" w:author="Teresa" w:date="2010-09-20T08:24:00Z">
              <w:r>
                <w:rPr>
                  <w:i/>
                  <w:iCs/>
                  <w:sz w:val="20"/>
                </w:rPr>
                <w:t>Sept</w:t>
              </w:r>
            </w:ins>
            <w:r>
              <w:rPr>
                <w:i/>
                <w:iCs/>
                <w:sz w:val="20"/>
              </w:rPr>
              <w:t>/</w:t>
            </w:r>
            <w:ins w:id="109" w:author="Teresa" w:date="2010-09-20T08:24:00Z">
              <w:r>
                <w:rPr>
                  <w:i/>
                  <w:iCs/>
                  <w:sz w:val="20"/>
                </w:rPr>
                <w:t>201</w:t>
              </w:r>
            </w:ins>
            <w:ins w:id="110" w:author="Teresa" w:date="2010-09-20T08:25:00Z">
              <w:r>
                <w:rPr>
                  <w:i/>
                  <w:iCs/>
                  <w:sz w:val="20"/>
                </w:rPr>
                <w:t>0</w:t>
              </w:r>
            </w:ins>
          </w:p>
        </w:tc>
        <w:tc>
          <w:tcPr>
            <w:tcW w:w="900" w:type="dxa"/>
            <w:shd w:val="clear" w:color="auto" w:fill="CCECFF"/>
            <w:vAlign w:val="center"/>
            <w:tcPrChange w:id="111" w:author="Diane" w:date="2010-12-16T07:12:00Z">
              <w:tcPr>
                <w:tcW w:w="1106" w:type="dxa"/>
                <w:gridSpan w:val="2"/>
                <w:shd w:val="clear" w:color="auto" w:fill="CCECFF"/>
                <w:vAlign w:val="center"/>
              </w:tcPr>
            </w:tcPrChange>
          </w:tcPr>
          <w:p w:rsidR="00F430B5" w:rsidRDefault="00F430B5" w:rsidP="00F93B7D">
            <w:pPr>
              <w:jc w:val="center"/>
              <w:rPr>
                <w:ins w:id="112" w:author="Teresa" w:date="2010-09-20T08:24:00Z"/>
                <w:sz w:val="20"/>
              </w:rPr>
            </w:pPr>
            <w:ins w:id="113" w:author="Teresa" w:date="2010-09-20T08:25:00Z">
              <w:r>
                <w:rPr>
                  <w:sz w:val="20"/>
                </w:rPr>
                <w:t>44</w:t>
              </w:r>
            </w:ins>
          </w:p>
        </w:tc>
        <w:tc>
          <w:tcPr>
            <w:tcW w:w="1144" w:type="dxa"/>
            <w:shd w:val="clear" w:color="auto" w:fill="CCECFF"/>
            <w:vAlign w:val="center"/>
            <w:tcPrChange w:id="114" w:author="Diane" w:date="2010-12-16T07:12:00Z">
              <w:tcPr>
                <w:tcW w:w="1144" w:type="dxa"/>
                <w:shd w:val="clear" w:color="auto" w:fill="CCECFF"/>
                <w:vAlign w:val="center"/>
              </w:tcPr>
            </w:tcPrChange>
          </w:tcPr>
          <w:p w:rsidR="00F430B5" w:rsidRDefault="009A7791">
            <w:pPr>
              <w:jc w:val="center"/>
              <w:rPr>
                <w:ins w:id="115" w:author="Teresa" w:date="2010-09-20T08:24:00Z"/>
                <w:sz w:val="20"/>
              </w:rPr>
            </w:pPr>
            <w:r>
              <w:rPr>
                <w:sz w:val="20"/>
              </w:rPr>
              <w:t>0</w:t>
            </w:r>
          </w:p>
        </w:tc>
        <w:tc>
          <w:tcPr>
            <w:tcW w:w="1196" w:type="dxa"/>
            <w:shd w:val="clear" w:color="auto" w:fill="CCECFF"/>
            <w:vAlign w:val="center"/>
            <w:tcPrChange w:id="116" w:author="Diane" w:date="2010-12-16T07:12:00Z">
              <w:tcPr>
                <w:tcW w:w="1196" w:type="dxa"/>
                <w:shd w:val="clear" w:color="auto" w:fill="CCECFF"/>
                <w:vAlign w:val="center"/>
              </w:tcPr>
            </w:tcPrChange>
          </w:tcPr>
          <w:p w:rsidR="00F430B5" w:rsidRDefault="00F430B5">
            <w:pPr>
              <w:jc w:val="center"/>
              <w:rPr>
                <w:ins w:id="117" w:author="Teresa" w:date="2010-09-20T08:24:00Z"/>
                <w:sz w:val="20"/>
              </w:rPr>
            </w:pPr>
            <w:ins w:id="118" w:author="Teresa" w:date="2010-09-20T08:25:00Z">
              <w:r>
                <w:rPr>
                  <w:sz w:val="20"/>
                </w:rPr>
                <w:t>12</w:t>
              </w:r>
            </w:ins>
          </w:p>
        </w:tc>
        <w:tc>
          <w:tcPr>
            <w:tcW w:w="1260" w:type="dxa"/>
            <w:shd w:val="clear" w:color="auto" w:fill="CCECFF"/>
            <w:vAlign w:val="center"/>
            <w:tcPrChange w:id="119" w:author="Diane" w:date="2010-12-16T07:12:00Z">
              <w:tcPr>
                <w:tcW w:w="1260" w:type="dxa"/>
                <w:shd w:val="clear" w:color="auto" w:fill="CCECFF"/>
                <w:vAlign w:val="center"/>
              </w:tcPr>
            </w:tcPrChange>
          </w:tcPr>
          <w:p w:rsidR="00F430B5" w:rsidRDefault="00F430B5" w:rsidP="00F32E8F">
            <w:pPr>
              <w:jc w:val="center"/>
              <w:rPr>
                <w:ins w:id="120" w:author="Teresa" w:date="2010-09-20T08:24:00Z"/>
                <w:sz w:val="20"/>
              </w:rPr>
            </w:pPr>
            <w:ins w:id="121" w:author="Teresa" w:date="2010-09-20T08:26:00Z">
              <w:r>
                <w:rPr>
                  <w:sz w:val="20"/>
                </w:rPr>
                <w:t>30</w:t>
              </w:r>
            </w:ins>
          </w:p>
        </w:tc>
        <w:tc>
          <w:tcPr>
            <w:tcW w:w="1080" w:type="dxa"/>
            <w:shd w:val="clear" w:color="auto" w:fill="CCECFF"/>
            <w:vAlign w:val="center"/>
            <w:tcPrChange w:id="122" w:author="Diane" w:date="2010-12-16T07:12:00Z">
              <w:tcPr>
                <w:tcW w:w="1080" w:type="dxa"/>
                <w:shd w:val="clear" w:color="auto" w:fill="CCECFF"/>
                <w:vAlign w:val="center"/>
              </w:tcPr>
            </w:tcPrChange>
          </w:tcPr>
          <w:p w:rsidR="00F430B5" w:rsidRDefault="00F430B5">
            <w:pPr>
              <w:jc w:val="center"/>
              <w:rPr>
                <w:ins w:id="123" w:author="Teresa" w:date="2010-09-20T08:24:00Z"/>
                <w:sz w:val="20"/>
              </w:rPr>
            </w:pPr>
            <w:ins w:id="124" w:author="Teresa" w:date="2010-09-20T08:26:00Z">
              <w:r>
                <w:rPr>
                  <w:sz w:val="20"/>
                </w:rPr>
                <w:t>0</w:t>
              </w:r>
            </w:ins>
          </w:p>
        </w:tc>
        <w:tc>
          <w:tcPr>
            <w:tcW w:w="1080" w:type="dxa"/>
            <w:shd w:val="clear" w:color="auto" w:fill="CCFFCC"/>
            <w:vAlign w:val="center"/>
            <w:tcPrChange w:id="125" w:author="Diane" w:date="2010-12-16T07:12:00Z">
              <w:tcPr>
                <w:tcW w:w="1080" w:type="dxa"/>
                <w:shd w:val="clear" w:color="auto" w:fill="CCFFCC"/>
                <w:vAlign w:val="center"/>
              </w:tcPr>
            </w:tcPrChange>
          </w:tcPr>
          <w:p w:rsidR="00F430B5" w:rsidRDefault="00F430B5">
            <w:pPr>
              <w:jc w:val="center"/>
              <w:rPr>
                <w:ins w:id="126" w:author="Teresa" w:date="2010-09-20T08:24:00Z"/>
                <w:sz w:val="20"/>
              </w:rPr>
            </w:pPr>
          </w:p>
        </w:tc>
        <w:tc>
          <w:tcPr>
            <w:tcW w:w="1080" w:type="dxa"/>
            <w:shd w:val="clear" w:color="auto" w:fill="CCFFCC"/>
            <w:vAlign w:val="center"/>
            <w:tcPrChange w:id="127" w:author="Diane" w:date="2010-12-16T07:12:00Z">
              <w:tcPr>
                <w:tcW w:w="1080" w:type="dxa"/>
                <w:shd w:val="clear" w:color="auto" w:fill="CCFFCC"/>
                <w:vAlign w:val="center"/>
              </w:tcPr>
            </w:tcPrChange>
          </w:tcPr>
          <w:p w:rsidR="00F430B5" w:rsidRDefault="00F430B5">
            <w:pPr>
              <w:jc w:val="center"/>
              <w:rPr>
                <w:ins w:id="128" w:author="Teresa" w:date="2010-09-20T08:24:00Z"/>
                <w:sz w:val="20"/>
              </w:rPr>
            </w:pPr>
          </w:p>
        </w:tc>
        <w:tc>
          <w:tcPr>
            <w:tcW w:w="1170" w:type="dxa"/>
            <w:shd w:val="clear" w:color="auto" w:fill="CCFFCC"/>
            <w:vAlign w:val="center"/>
            <w:tcPrChange w:id="129" w:author="Diane" w:date="2010-12-16T07:12:00Z">
              <w:tcPr>
                <w:tcW w:w="1170" w:type="dxa"/>
                <w:shd w:val="clear" w:color="auto" w:fill="CCFFCC"/>
                <w:vAlign w:val="center"/>
              </w:tcPr>
            </w:tcPrChange>
          </w:tcPr>
          <w:p w:rsidR="00F430B5" w:rsidRDefault="00F430B5">
            <w:pPr>
              <w:jc w:val="center"/>
              <w:rPr>
                <w:ins w:id="130" w:author="Teresa" w:date="2010-09-20T08:24:00Z"/>
                <w:sz w:val="20"/>
              </w:rPr>
            </w:pPr>
          </w:p>
        </w:tc>
        <w:tc>
          <w:tcPr>
            <w:tcW w:w="1350" w:type="dxa"/>
            <w:shd w:val="clear" w:color="auto" w:fill="CCFFCC"/>
            <w:tcPrChange w:id="131" w:author="Diane" w:date="2010-12-16T07:12:00Z">
              <w:tcPr>
                <w:tcW w:w="1350" w:type="dxa"/>
                <w:shd w:val="clear" w:color="auto" w:fill="CCFFCC"/>
              </w:tcPr>
            </w:tcPrChange>
          </w:tcPr>
          <w:p w:rsidR="00F430B5" w:rsidRDefault="00F430B5">
            <w:pPr>
              <w:jc w:val="center"/>
              <w:rPr>
                <w:ins w:id="132" w:author="Teresa" w:date="2010-09-20T08:24:00Z"/>
                <w:sz w:val="20"/>
              </w:rPr>
            </w:pPr>
          </w:p>
        </w:tc>
        <w:tc>
          <w:tcPr>
            <w:tcW w:w="1080" w:type="dxa"/>
            <w:shd w:val="clear" w:color="auto" w:fill="CCFFCC"/>
            <w:vAlign w:val="center"/>
            <w:tcPrChange w:id="133" w:author="Diane" w:date="2010-12-16T07:12:00Z">
              <w:tcPr>
                <w:tcW w:w="1080" w:type="dxa"/>
                <w:shd w:val="clear" w:color="auto" w:fill="CCFFCC"/>
                <w:vAlign w:val="center"/>
              </w:tcPr>
            </w:tcPrChange>
          </w:tcPr>
          <w:p w:rsidR="00F430B5" w:rsidRDefault="00F430B5">
            <w:pPr>
              <w:jc w:val="center"/>
              <w:rPr>
                <w:ins w:id="134" w:author="Teresa" w:date="2010-09-20T08:24:00Z"/>
                <w:sz w:val="20"/>
              </w:rPr>
            </w:pPr>
          </w:p>
        </w:tc>
        <w:tc>
          <w:tcPr>
            <w:tcW w:w="1260" w:type="dxa"/>
            <w:shd w:val="clear" w:color="auto" w:fill="FFFFCC"/>
            <w:vAlign w:val="center"/>
            <w:tcPrChange w:id="135" w:author="Diane" w:date="2010-12-16T07:12:00Z">
              <w:tcPr>
                <w:tcW w:w="1260" w:type="dxa"/>
                <w:shd w:val="clear" w:color="auto" w:fill="FFFFCC"/>
                <w:vAlign w:val="center"/>
              </w:tcPr>
            </w:tcPrChange>
          </w:tcPr>
          <w:p w:rsidR="00F430B5" w:rsidRDefault="00F430B5">
            <w:pPr>
              <w:jc w:val="center"/>
              <w:rPr>
                <w:ins w:id="136" w:author="Teresa" w:date="2010-09-20T08:24:00Z"/>
                <w:sz w:val="20"/>
              </w:rPr>
            </w:pPr>
          </w:p>
        </w:tc>
        <w:tc>
          <w:tcPr>
            <w:tcW w:w="1260" w:type="dxa"/>
            <w:shd w:val="clear" w:color="auto" w:fill="FFFFCC"/>
            <w:vAlign w:val="center"/>
            <w:tcPrChange w:id="137" w:author="Diane" w:date="2010-12-16T07:12:00Z">
              <w:tcPr>
                <w:tcW w:w="1260" w:type="dxa"/>
                <w:shd w:val="clear" w:color="auto" w:fill="FFFFCC"/>
                <w:vAlign w:val="center"/>
              </w:tcPr>
            </w:tcPrChange>
          </w:tcPr>
          <w:p w:rsidR="00F430B5" w:rsidRDefault="00F430B5">
            <w:pPr>
              <w:jc w:val="center"/>
              <w:rPr>
                <w:ins w:id="138" w:author="Teresa" w:date="2010-09-20T08:24:00Z"/>
                <w:sz w:val="20"/>
              </w:rPr>
            </w:pPr>
          </w:p>
        </w:tc>
        <w:tc>
          <w:tcPr>
            <w:tcW w:w="1260" w:type="dxa"/>
            <w:shd w:val="clear" w:color="auto" w:fill="FFFFCC"/>
            <w:vAlign w:val="center"/>
            <w:tcPrChange w:id="139" w:author="Diane" w:date="2010-12-16T07:12:00Z">
              <w:tcPr>
                <w:tcW w:w="1260" w:type="dxa"/>
                <w:shd w:val="clear" w:color="auto" w:fill="FFFFCC"/>
                <w:vAlign w:val="center"/>
              </w:tcPr>
            </w:tcPrChange>
          </w:tcPr>
          <w:p w:rsidR="00F430B5" w:rsidRDefault="00F430B5">
            <w:pPr>
              <w:jc w:val="center"/>
              <w:rPr>
                <w:ins w:id="140" w:author="Teresa" w:date="2010-09-20T08:24:00Z"/>
                <w:sz w:val="20"/>
              </w:rPr>
            </w:pPr>
          </w:p>
        </w:tc>
        <w:tc>
          <w:tcPr>
            <w:tcW w:w="1260" w:type="dxa"/>
            <w:shd w:val="clear" w:color="auto" w:fill="FFFFCC"/>
            <w:tcPrChange w:id="141" w:author="Diane" w:date="2010-12-16T07:12:00Z">
              <w:tcPr>
                <w:tcW w:w="1260" w:type="dxa"/>
                <w:shd w:val="clear" w:color="auto" w:fill="FFFFCC"/>
              </w:tcPr>
            </w:tcPrChange>
          </w:tcPr>
          <w:p w:rsidR="00F430B5" w:rsidRDefault="00F430B5">
            <w:pPr>
              <w:jc w:val="center"/>
              <w:rPr>
                <w:ins w:id="142" w:author="Teresa" w:date="2010-09-20T08:24:00Z"/>
                <w:sz w:val="20"/>
              </w:rPr>
            </w:pPr>
          </w:p>
        </w:tc>
        <w:tc>
          <w:tcPr>
            <w:tcW w:w="1260" w:type="dxa"/>
            <w:shd w:val="clear" w:color="auto" w:fill="FFFFCC"/>
            <w:vAlign w:val="center"/>
            <w:tcPrChange w:id="143" w:author="Diane" w:date="2010-12-16T07:12:00Z">
              <w:tcPr>
                <w:tcW w:w="1260" w:type="dxa"/>
                <w:shd w:val="clear" w:color="auto" w:fill="FFFFCC"/>
                <w:vAlign w:val="center"/>
              </w:tcPr>
            </w:tcPrChange>
          </w:tcPr>
          <w:p w:rsidR="00F430B5" w:rsidRDefault="00F430B5">
            <w:pPr>
              <w:jc w:val="center"/>
              <w:rPr>
                <w:ins w:id="144" w:author="Teresa" w:date="2010-09-20T08:24:00Z"/>
                <w:sz w:val="20"/>
              </w:rPr>
            </w:pPr>
          </w:p>
        </w:tc>
      </w:tr>
      <w:tr w:rsidR="00F430B5" w:rsidTr="009A7A5E">
        <w:trPr>
          <w:trHeight w:val="539"/>
          <w:ins w:id="145" w:author="Teresa" w:date="2010-07-02T11:01:00Z"/>
          <w:trPrChange w:id="146" w:author="Diane" w:date="2010-12-16T07:12:00Z">
            <w:trPr>
              <w:trHeight w:val="719"/>
            </w:trPr>
          </w:trPrChange>
        </w:trPr>
        <w:tc>
          <w:tcPr>
            <w:tcW w:w="1350" w:type="dxa"/>
            <w:shd w:val="clear" w:color="auto" w:fill="CCECFF"/>
            <w:vAlign w:val="center"/>
            <w:tcPrChange w:id="147" w:author="Diane" w:date="2010-12-16T07:12:00Z">
              <w:tcPr>
                <w:tcW w:w="1144" w:type="dxa"/>
                <w:shd w:val="clear" w:color="auto" w:fill="CCECFF"/>
                <w:vAlign w:val="center"/>
              </w:tcPr>
            </w:tcPrChange>
          </w:tcPr>
          <w:p w:rsidR="00F430B5" w:rsidRDefault="00F430B5" w:rsidP="00B16979">
            <w:pPr>
              <w:jc w:val="center"/>
              <w:rPr>
                <w:ins w:id="148" w:author="Teresa" w:date="2010-07-02T11:01:00Z"/>
                <w:i/>
                <w:iCs/>
                <w:sz w:val="20"/>
              </w:rPr>
            </w:pPr>
            <w:ins w:id="149" w:author="Teresa" w:date="2010-07-02T11:01:00Z">
              <w:r>
                <w:rPr>
                  <w:i/>
                  <w:iCs/>
                  <w:sz w:val="20"/>
                </w:rPr>
                <w:t>Jun</w:t>
              </w:r>
            </w:ins>
            <w:r>
              <w:rPr>
                <w:i/>
                <w:iCs/>
                <w:sz w:val="20"/>
              </w:rPr>
              <w:t>e/</w:t>
            </w:r>
            <w:ins w:id="150" w:author="Teresa" w:date="2010-07-02T11:01:00Z">
              <w:r>
                <w:rPr>
                  <w:i/>
                  <w:iCs/>
                  <w:sz w:val="20"/>
                </w:rPr>
                <w:t>2010</w:t>
              </w:r>
            </w:ins>
          </w:p>
        </w:tc>
        <w:tc>
          <w:tcPr>
            <w:tcW w:w="900" w:type="dxa"/>
            <w:shd w:val="clear" w:color="auto" w:fill="CCECFF"/>
            <w:vAlign w:val="center"/>
            <w:tcPrChange w:id="151" w:author="Diane" w:date="2010-12-16T07:12:00Z">
              <w:tcPr>
                <w:tcW w:w="1106" w:type="dxa"/>
                <w:gridSpan w:val="2"/>
                <w:shd w:val="clear" w:color="auto" w:fill="CCECFF"/>
                <w:vAlign w:val="center"/>
              </w:tcPr>
            </w:tcPrChange>
          </w:tcPr>
          <w:p w:rsidR="00F430B5" w:rsidRDefault="00F430B5" w:rsidP="00F93B7D">
            <w:pPr>
              <w:jc w:val="center"/>
              <w:rPr>
                <w:ins w:id="152" w:author="Teresa" w:date="2010-07-02T11:01:00Z"/>
                <w:sz w:val="20"/>
              </w:rPr>
            </w:pPr>
            <w:ins w:id="153" w:author="Teresa" w:date="2010-07-02T11:01:00Z">
              <w:r>
                <w:rPr>
                  <w:sz w:val="20"/>
                </w:rPr>
                <w:t>4</w:t>
              </w:r>
            </w:ins>
            <w:ins w:id="154" w:author="Teresa" w:date="2010-07-02T11:50:00Z">
              <w:r>
                <w:rPr>
                  <w:sz w:val="20"/>
                </w:rPr>
                <w:t>4</w:t>
              </w:r>
            </w:ins>
          </w:p>
        </w:tc>
        <w:tc>
          <w:tcPr>
            <w:tcW w:w="1144" w:type="dxa"/>
            <w:shd w:val="clear" w:color="auto" w:fill="CCECFF"/>
            <w:vAlign w:val="center"/>
            <w:tcPrChange w:id="155" w:author="Diane" w:date="2010-12-16T07:12:00Z">
              <w:tcPr>
                <w:tcW w:w="1144" w:type="dxa"/>
                <w:shd w:val="clear" w:color="auto" w:fill="CCECFF"/>
                <w:vAlign w:val="center"/>
              </w:tcPr>
            </w:tcPrChange>
          </w:tcPr>
          <w:p w:rsidR="00F430B5" w:rsidRDefault="009A7791">
            <w:pPr>
              <w:jc w:val="center"/>
              <w:rPr>
                <w:ins w:id="156" w:author="Teresa" w:date="2010-07-02T11:01:00Z"/>
                <w:sz w:val="20"/>
              </w:rPr>
            </w:pPr>
            <w:r>
              <w:rPr>
                <w:sz w:val="20"/>
              </w:rPr>
              <w:t>0</w:t>
            </w:r>
          </w:p>
        </w:tc>
        <w:tc>
          <w:tcPr>
            <w:tcW w:w="1196" w:type="dxa"/>
            <w:shd w:val="clear" w:color="auto" w:fill="CCECFF"/>
            <w:vAlign w:val="center"/>
            <w:tcPrChange w:id="157" w:author="Diane" w:date="2010-12-16T07:12:00Z">
              <w:tcPr>
                <w:tcW w:w="1196" w:type="dxa"/>
                <w:shd w:val="clear" w:color="auto" w:fill="CCECFF"/>
                <w:vAlign w:val="center"/>
              </w:tcPr>
            </w:tcPrChange>
          </w:tcPr>
          <w:p w:rsidR="00F430B5" w:rsidRDefault="00F430B5">
            <w:pPr>
              <w:jc w:val="center"/>
              <w:rPr>
                <w:ins w:id="158" w:author="Teresa" w:date="2010-07-02T11:01:00Z"/>
                <w:sz w:val="20"/>
              </w:rPr>
            </w:pPr>
            <w:ins w:id="159" w:author="Teresa" w:date="2010-07-02T11:01:00Z">
              <w:r>
                <w:rPr>
                  <w:sz w:val="20"/>
                </w:rPr>
                <w:t>12</w:t>
              </w:r>
            </w:ins>
          </w:p>
        </w:tc>
        <w:tc>
          <w:tcPr>
            <w:tcW w:w="1260" w:type="dxa"/>
            <w:shd w:val="clear" w:color="auto" w:fill="CCECFF"/>
            <w:vAlign w:val="center"/>
            <w:tcPrChange w:id="160" w:author="Diane" w:date="2010-12-16T07:12:00Z">
              <w:tcPr>
                <w:tcW w:w="1260" w:type="dxa"/>
                <w:shd w:val="clear" w:color="auto" w:fill="CCECFF"/>
              </w:tcPr>
            </w:tcPrChange>
          </w:tcPr>
          <w:p w:rsidR="00F430B5" w:rsidRDefault="00F430B5" w:rsidP="00F32E8F">
            <w:pPr>
              <w:jc w:val="center"/>
              <w:rPr>
                <w:ins w:id="161" w:author="Teresa" w:date="2010-07-02T11:01:00Z"/>
                <w:sz w:val="20"/>
              </w:rPr>
            </w:pPr>
            <w:ins w:id="162" w:author="Teresa" w:date="2010-07-02T11:50:00Z">
              <w:r>
                <w:rPr>
                  <w:sz w:val="20"/>
                </w:rPr>
                <w:t>30</w:t>
              </w:r>
            </w:ins>
          </w:p>
        </w:tc>
        <w:tc>
          <w:tcPr>
            <w:tcW w:w="1080" w:type="dxa"/>
            <w:shd w:val="clear" w:color="auto" w:fill="CCECFF"/>
            <w:vAlign w:val="center"/>
            <w:tcPrChange w:id="163" w:author="Diane" w:date="2010-12-16T07:12:00Z">
              <w:tcPr>
                <w:tcW w:w="1080" w:type="dxa"/>
                <w:shd w:val="clear" w:color="auto" w:fill="CCECFF"/>
                <w:vAlign w:val="center"/>
              </w:tcPr>
            </w:tcPrChange>
          </w:tcPr>
          <w:p w:rsidR="00F430B5" w:rsidRDefault="00F430B5">
            <w:pPr>
              <w:jc w:val="center"/>
              <w:rPr>
                <w:ins w:id="164" w:author="Teresa" w:date="2010-07-02T11:01:00Z"/>
                <w:sz w:val="20"/>
              </w:rPr>
            </w:pPr>
            <w:ins w:id="165" w:author="Teresa" w:date="2010-07-02T11:51:00Z">
              <w:r>
                <w:rPr>
                  <w:sz w:val="20"/>
                </w:rPr>
                <w:t>0</w:t>
              </w:r>
            </w:ins>
          </w:p>
        </w:tc>
        <w:tc>
          <w:tcPr>
            <w:tcW w:w="1080" w:type="dxa"/>
            <w:shd w:val="clear" w:color="auto" w:fill="CCFFCC"/>
            <w:vAlign w:val="center"/>
            <w:tcPrChange w:id="166" w:author="Diane" w:date="2010-12-16T07:12:00Z">
              <w:tcPr>
                <w:tcW w:w="1080" w:type="dxa"/>
                <w:shd w:val="clear" w:color="auto" w:fill="CCFFCC"/>
                <w:vAlign w:val="center"/>
              </w:tcPr>
            </w:tcPrChange>
          </w:tcPr>
          <w:p w:rsidR="00F430B5" w:rsidRDefault="00F430B5">
            <w:pPr>
              <w:jc w:val="center"/>
              <w:rPr>
                <w:ins w:id="167" w:author="Teresa" w:date="2010-07-02T11:01:00Z"/>
                <w:sz w:val="20"/>
              </w:rPr>
            </w:pPr>
          </w:p>
        </w:tc>
        <w:tc>
          <w:tcPr>
            <w:tcW w:w="1080" w:type="dxa"/>
            <w:shd w:val="clear" w:color="auto" w:fill="CCFFCC"/>
            <w:vAlign w:val="center"/>
            <w:tcPrChange w:id="168" w:author="Diane" w:date="2010-12-16T07:12:00Z">
              <w:tcPr>
                <w:tcW w:w="1080" w:type="dxa"/>
                <w:shd w:val="clear" w:color="auto" w:fill="CCFFCC"/>
                <w:vAlign w:val="center"/>
              </w:tcPr>
            </w:tcPrChange>
          </w:tcPr>
          <w:p w:rsidR="00F430B5" w:rsidRDefault="00F430B5">
            <w:pPr>
              <w:jc w:val="center"/>
              <w:rPr>
                <w:ins w:id="169" w:author="Teresa" w:date="2010-07-02T11:01:00Z"/>
                <w:sz w:val="20"/>
              </w:rPr>
            </w:pPr>
          </w:p>
        </w:tc>
        <w:tc>
          <w:tcPr>
            <w:tcW w:w="1170" w:type="dxa"/>
            <w:shd w:val="clear" w:color="auto" w:fill="CCFFCC"/>
            <w:vAlign w:val="center"/>
            <w:tcPrChange w:id="170" w:author="Diane" w:date="2010-12-16T07:12:00Z">
              <w:tcPr>
                <w:tcW w:w="1170" w:type="dxa"/>
                <w:shd w:val="clear" w:color="auto" w:fill="CCFFCC"/>
                <w:vAlign w:val="center"/>
              </w:tcPr>
            </w:tcPrChange>
          </w:tcPr>
          <w:p w:rsidR="00F430B5" w:rsidRDefault="00F430B5">
            <w:pPr>
              <w:jc w:val="center"/>
              <w:rPr>
                <w:ins w:id="171" w:author="Teresa" w:date="2010-07-02T11:01:00Z"/>
                <w:sz w:val="20"/>
              </w:rPr>
            </w:pPr>
          </w:p>
        </w:tc>
        <w:tc>
          <w:tcPr>
            <w:tcW w:w="1350" w:type="dxa"/>
            <w:shd w:val="clear" w:color="auto" w:fill="CCFFCC"/>
            <w:tcPrChange w:id="172" w:author="Diane" w:date="2010-12-16T07:12:00Z">
              <w:tcPr>
                <w:tcW w:w="1350" w:type="dxa"/>
                <w:shd w:val="clear" w:color="auto" w:fill="CCFFCC"/>
              </w:tcPr>
            </w:tcPrChange>
          </w:tcPr>
          <w:p w:rsidR="00F430B5" w:rsidRDefault="00F430B5">
            <w:pPr>
              <w:jc w:val="center"/>
              <w:rPr>
                <w:ins w:id="173" w:author="Teresa" w:date="2010-07-02T11:01:00Z"/>
                <w:sz w:val="20"/>
              </w:rPr>
            </w:pPr>
          </w:p>
        </w:tc>
        <w:tc>
          <w:tcPr>
            <w:tcW w:w="1080" w:type="dxa"/>
            <w:shd w:val="clear" w:color="auto" w:fill="CCFFCC"/>
            <w:vAlign w:val="center"/>
            <w:tcPrChange w:id="174" w:author="Diane" w:date="2010-12-16T07:12:00Z">
              <w:tcPr>
                <w:tcW w:w="1080" w:type="dxa"/>
                <w:shd w:val="clear" w:color="auto" w:fill="CCFFCC"/>
                <w:vAlign w:val="center"/>
              </w:tcPr>
            </w:tcPrChange>
          </w:tcPr>
          <w:p w:rsidR="00F430B5" w:rsidRDefault="00F430B5">
            <w:pPr>
              <w:jc w:val="center"/>
              <w:rPr>
                <w:ins w:id="175" w:author="Teresa" w:date="2010-07-02T11:01:00Z"/>
                <w:sz w:val="20"/>
              </w:rPr>
            </w:pPr>
          </w:p>
        </w:tc>
        <w:tc>
          <w:tcPr>
            <w:tcW w:w="1260" w:type="dxa"/>
            <w:shd w:val="clear" w:color="auto" w:fill="FFFFCC"/>
            <w:vAlign w:val="center"/>
            <w:tcPrChange w:id="176" w:author="Diane" w:date="2010-12-16T07:12:00Z">
              <w:tcPr>
                <w:tcW w:w="1260" w:type="dxa"/>
                <w:shd w:val="clear" w:color="auto" w:fill="FFFFCC"/>
                <w:vAlign w:val="center"/>
              </w:tcPr>
            </w:tcPrChange>
          </w:tcPr>
          <w:p w:rsidR="00F430B5" w:rsidRDefault="00F430B5">
            <w:pPr>
              <w:jc w:val="center"/>
              <w:rPr>
                <w:ins w:id="177" w:author="Teresa" w:date="2010-07-02T11:01:00Z"/>
                <w:sz w:val="20"/>
              </w:rPr>
            </w:pPr>
          </w:p>
        </w:tc>
        <w:tc>
          <w:tcPr>
            <w:tcW w:w="1260" w:type="dxa"/>
            <w:shd w:val="clear" w:color="auto" w:fill="FFFFCC"/>
            <w:vAlign w:val="center"/>
            <w:tcPrChange w:id="178" w:author="Diane" w:date="2010-12-16T07:12:00Z">
              <w:tcPr>
                <w:tcW w:w="1260" w:type="dxa"/>
                <w:shd w:val="clear" w:color="auto" w:fill="FFFFCC"/>
                <w:vAlign w:val="center"/>
              </w:tcPr>
            </w:tcPrChange>
          </w:tcPr>
          <w:p w:rsidR="00F430B5" w:rsidRDefault="00F430B5">
            <w:pPr>
              <w:jc w:val="center"/>
              <w:rPr>
                <w:ins w:id="179" w:author="Teresa" w:date="2010-07-02T11:01:00Z"/>
                <w:sz w:val="20"/>
              </w:rPr>
            </w:pPr>
          </w:p>
        </w:tc>
        <w:tc>
          <w:tcPr>
            <w:tcW w:w="1260" w:type="dxa"/>
            <w:shd w:val="clear" w:color="auto" w:fill="FFFFCC"/>
            <w:vAlign w:val="center"/>
            <w:tcPrChange w:id="180" w:author="Diane" w:date="2010-12-16T07:12:00Z">
              <w:tcPr>
                <w:tcW w:w="1260" w:type="dxa"/>
                <w:shd w:val="clear" w:color="auto" w:fill="FFFFCC"/>
                <w:vAlign w:val="center"/>
              </w:tcPr>
            </w:tcPrChange>
          </w:tcPr>
          <w:p w:rsidR="00F430B5" w:rsidRDefault="00F430B5">
            <w:pPr>
              <w:jc w:val="center"/>
              <w:rPr>
                <w:ins w:id="181" w:author="Teresa" w:date="2010-07-02T11:01:00Z"/>
                <w:sz w:val="20"/>
              </w:rPr>
            </w:pPr>
          </w:p>
        </w:tc>
        <w:tc>
          <w:tcPr>
            <w:tcW w:w="1260" w:type="dxa"/>
            <w:shd w:val="clear" w:color="auto" w:fill="FFFFCC"/>
            <w:tcPrChange w:id="182" w:author="Diane" w:date="2010-12-16T07:12:00Z">
              <w:tcPr>
                <w:tcW w:w="1260" w:type="dxa"/>
                <w:shd w:val="clear" w:color="auto" w:fill="FFFFCC"/>
              </w:tcPr>
            </w:tcPrChange>
          </w:tcPr>
          <w:p w:rsidR="00F430B5" w:rsidRDefault="00F430B5">
            <w:pPr>
              <w:jc w:val="center"/>
              <w:rPr>
                <w:ins w:id="183" w:author="Teresa" w:date="2010-07-02T11:01:00Z"/>
                <w:sz w:val="20"/>
              </w:rPr>
            </w:pPr>
          </w:p>
        </w:tc>
        <w:tc>
          <w:tcPr>
            <w:tcW w:w="1260" w:type="dxa"/>
            <w:shd w:val="clear" w:color="auto" w:fill="FFFFCC"/>
            <w:vAlign w:val="center"/>
            <w:tcPrChange w:id="184" w:author="Diane" w:date="2010-12-16T07:12:00Z">
              <w:tcPr>
                <w:tcW w:w="1260" w:type="dxa"/>
                <w:shd w:val="clear" w:color="auto" w:fill="FFFFCC"/>
                <w:vAlign w:val="center"/>
              </w:tcPr>
            </w:tcPrChange>
          </w:tcPr>
          <w:p w:rsidR="00F430B5" w:rsidRDefault="00F430B5">
            <w:pPr>
              <w:jc w:val="center"/>
              <w:rPr>
                <w:ins w:id="185" w:author="Teresa" w:date="2010-07-02T11:01:00Z"/>
                <w:sz w:val="20"/>
              </w:rPr>
            </w:pPr>
          </w:p>
        </w:tc>
      </w:tr>
      <w:tr w:rsidR="009A7A5E" w:rsidTr="009A7A5E">
        <w:trPr>
          <w:trHeight w:val="593"/>
          <w:ins w:id="186" w:author="Teresa" w:date="2010-03-22T10:37:00Z"/>
        </w:trPr>
        <w:tc>
          <w:tcPr>
            <w:tcW w:w="1350" w:type="dxa"/>
            <w:shd w:val="clear" w:color="auto" w:fill="CCECFF"/>
            <w:vAlign w:val="center"/>
          </w:tcPr>
          <w:p w:rsidR="00F430B5" w:rsidRDefault="00F430B5" w:rsidP="00B522C5">
            <w:pPr>
              <w:jc w:val="center"/>
              <w:rPr>
                <w:ins w:id="187" w:author="Teresa" w:date="2010-03-22T10:37:00Z"/>
                <w:i/>
                <w:iCs/>
                <w:sz w:val="20"/>
              </w:rPr>
            </w:pPr>
            <w:ins w:id="188" w:author="Teresa" w:date="2010-03-22T10:38:00Z">
              <w:r>
                <w:rPr>
                  <w:i/>
                  <w:iCs/>
                  <w:sz w:val="20"/>
                </w:rPr>
                <w:t>Mar</w:t>
              </w:r>
            </w:ins>
            <w:ins w:id="189" w:author="Teresa" w:date="2011-09-22T16:15:00Z">
              <w:r>
                <w:rPr>
                  <w:i/>
                  <w:iCs/>
                  <w:sz w:val="20"/>
                </w:rPr>
                <w:t>/</w:t>
              </w:r>
            </w:ins>
            <w:ins w:id="190" w:author="Teresa" w:date="2010-03-22T10:38:00Z">
              <w:r>
                <w:rPr>
                  <w:i/>
                  <w:iCs/>
                  <w:sz w:val="20"/>
                </w:rPr>
                <w:t>2010</w:t>
              </w:r>
            </w:ins>
          </w:p>
        </w:tc>
        <w:tc>
          <w:tcPr>
            <w:tcW w:w="900" w:type="dxa"/>
            <w:shd w:val="clear" w:color="auto" w:fill="CCECFF"/>
            <w:vAlign w:val="center"/>
          </w:tcPr>
          <w:p w:rsidR="00F430B5" w:rsidRDefault="00F430B5" w:rsidP="00F93B7D">
            <w:pPr>
              <w:jc w:val="center"/>
              <w:rPr>
                <w:ins w:id="191" w:author="Teresa" w:date="2010-03-22T10:37:00Z"/>
                <w:sz w:val="20"/>
              </w:rPr>
            </w:pPr>
            <w:ins w:id="192" w:author="Teresa" w:date="2010-03-22T10:38:00Z">
              <w:r>
                <w:rPr>
                  <w:sz w:val="20"/>
                </w:rPr>
                <w:t>44</w:t>
              </w:r>
            </w:ins>
          </w:p>
        </w:tc>
        <w:tc>
          <w:tcPr>
            <w:tcW w:w="1144" w:type="dxa"/>
            <w:shd w:val="clear" w:color="auto" w:fill="CCECFF"/>
            <w:vAlign w:val="center"/>
          </w:tcPr>
          <w:p w:rsidR="00F430B5" w:rsidRDefault="009A7791">
            <w:pPr>
              <w:jc w:val="center"/>
              <w:rPr>
                <w:ins w:id="193" w:author="Teresa" w:date="2010-03-22T10:37:00Z"/>
                <w:sz w:val="20"/>
              </w:rPr>
            </w:pPr>
            <w:r>
              <w:rPr>
                <w:sz w:val="20"/>
              </w:rPr>
              <w:t>0</w:t>
            </w:r>
          </w:p>
        </w:tc>
        <w:tc>
          <w:tcPr>
            <w:tcW w:w="1196" w:type="dxa"/>
            <w:shd w:val="clear" w:color="auto" w:fill="CCECFF"/>
            <w:vAlign w:val="center"/>
          </w:tcPr>
          <w:p w:rsidR="00F430B5" w:rsidRDefault="00F430B5">
            <w:pPr>
              <w:jc w:val="center"/>
              <w:rPr>
                <w:ins w:id="194" w:author="Teresa" w:date="2010-03-22T10:37:00Z"/>
                <w:sz w:val="20"/>
              </w:rPr>
            </w:pPr>
            <w:ins w:id="195" w:author="Teresa" w:date="2010-03-24T09:00:00Z">
              <w:r>
                <w:rPr>
                  <w:sz w:val="20"/>
                </w:rPr>
                <w:t>4</w:t>
              </w:r>
            </w:ins>
            <w:ins w:id="196" w:author="Teresa" w:date="2010-03-24T09:04:00Z">
              <w:r>
                <w:rPr>
                  <w:sz w:val="20"/>
                </w:rPr>
                <w:t>2</w:t>
              </w:r>
            </w:ins>
          </w:p>
        </w:tc>
        <w:tc>
          <w:tcPr>
            <w:tcW w:w="1260" w:type="dxa"/>
            <w:shd w:val="clear" w:color="auto" w:fill="CCECFF"/>
          </w:tcPr>
          <w:p w:rsidR="00F430B5" w:rsidRDefault="00F430B5" w:rsidP="00F93B7D">
            <w:pPr>
              <w:jc w:val="center"/>
              <w:rPr>
                <w:ins w:id="197" w:author="Teresa" w:date="2010-03-24T09:02:00Z"/>
                <w:sz w:val="20"/>
              </w:rPr>
            </w:pPr>
          </w:p>
          <w:p w:rsidR="00F430B5" w:rsidRDefault="00F430B5" w:rsidP="00F93B7D">
            <w:pPr>
              <w:jc w:val="center"/>
              <w:rPr>
                <w:ins w:id="198" w:author="Teresa" w:date="2010-03-22T10:37:00Z"/>
                <w:sz w:val="20"/>
              </w:rPr>
            </w:pPr>
            <w:ins w:id="199" w:author="Teresa" w:date="2010-03-24T09:02:00Z">
              <w:r>
                <w:rPr>
                  <w:sz w:val="20"/>
                </w:rPr>
                <w:t>3</w:t>
              </w:r>
            </w:ins>
            <w:ins w:id="200" w:author="Teresa" w:date="2010-07-02T11:50:00Z">
              <w:r>
                <w:rPr>
                  <w:sz w:val="20"/>
                </w:rPr>
                <w:t>0</w:t>
              </w:r>
            </w:ins>
          </w:p>
        </w:tc>
        <w:tc>
          <w:tcPr>
            <w:tcW w:w="1080" w:type="dxa"/>
            <w:shd w:val="clear" w:color="auto" w:fill="CCECFF"/>
            <w:vAlign w:val="center"/>
          </w:tcPr>
          <w:p w:rsidR="00F430B5" w:rsidRDefault="00F430B5">
            <w:pPr>
              <w:jc w:val="center"/>
              <w:rPr>
                <w:ins w:id="201" w:author="Teresa" w:date="2010-03-22T10:37:00Z"/>
                <w:sz w:val="20"/>
              </w:rPr>
            </w:pPr>
            <w:ins w:id="202" w:author="Teresa" w:date="2010-03-22T10:47:00Z">
              <w:r>
                <w:rPr>
                  <w:sz w:val="20"/>
                </w:rPr>
                <w:t>0</w:t>
              </w:r>
            </w:ins>
          </w:p>
        </w:tc>
        <w:tc>
          <w:tcPr>
            <w:tcW w:w="1080" w:type="dxa"/>
            <w:shd w:val="clear" w:color="auto" w:fill="CCFFCC"/>
            <w:vAlign w:val="center"/>
          </w:tcPr>
          <w:p w:rsidR="00F430B5" w:rsidRDefault="00F430B5">
            <w:pPr>
              <w:jc w:val="center"/>
              <w:rPr>
                <w:ins w:id="203" w:author="Teresa" w:date="2010-03-22T10:37:00Z"/>
                <w:sz w:val="20"/>
              </w:rPr>
            </w:pPr>
          </w:p>
        </w:tc>
        <w:tc>
          <w:tcPr>
            <w:tcW w:w="1080" w:type="dxa"/>
            <w:shd w:val="clear" w:color="auto" w:fill="CCFFCC"/>
            <w:vAlign w:val="center"/>
          </w:tcPr>
          <w:p w:rsidR="00F430B5" w:rsidRDefault="00F430B5">
            <w:pPr>
              <w:jc w:val="center"/>
              <w:rPr>
                <w:ins w:id="204" w:author="Teresa" w:date="2010-03-22T10:37:00Z"/>
                <w:sz w:val="20"/>
              </w:rPr>
            </w:pPr>
          </w:p>
        </w:tc>
        <w:tc>
          <w:tcPr>
            <w:tcW w:w="1170" w:type="dxa"/>
            <w:shd w:val="clear" w:color="auto" w:fill="CCFFCC"/>
            <w:vAlign w:val="center"/>
          </w:tcPr>
          <w:p w:rsidR="00F430B5" w:rsidRDefault="00F430B5">
            <w:pPr>
              <w:jc w:val="center"/>
              <w:rPr>
                <w:ins w:id="205" w:author="Teresa" w:date="2010-03-22T10:37:00Z"/>
                <w:sz w:val="20"/>
              </w:rPr>
            </w:pPr>
          </w:p>
        </w:tc>
        <w:tc>
          <w:tcPr>
            <w:tcW w:w="1350" w:type="dxa"/>
            <w:shd w:val="clear" w:color="auto" w:fill="CCFFCC"/>
          </w:tcPr>
          <w:p w:rsidR="00F430B5" w:rsidRDefault="00F430B5">
            <w:pPr>
              <w:jc w:val="center"/>
              <w:rPr>
                <w:ins w:id="206" w:author="Teresa" w:date="2010-03-22T10:37:00Z"/>
                <w:sz w:val="20"/>
              </w:rPr>
            </w:pPr>
          </w:p>
        </w:tc>
        <w:tc>
          <w:tcPr>
            <w:tcW w:w="1080" w:type="dxa"/>
            <w:shd w:val="clear" w:color="auto" w:fill="CCFFCC"/>
            <w:vAlign w:val="center"/>
          </w:tcPr>
          <w:p w:rsidR="00F430B5" w:rsidRDefault="00F430B5">
            <w:pPr>
              <w:jc w:val="center"/>
              <w:rPr>
                <w:ins w:id="207" w:author="Teresa" w:date="2010-03-22T10:37:00Z"/>
                <w:sz w:val="20"/>
              </w:rPr>
            </w:pPr>
          </w:p>
        </w:tc>
        <w:tc>
          <w:tcPr>
            <w:tcW w:w="1260" w:type="dxa"/>
            <w:shd w:val="clear" w:color="auto" w:fill="FFFFCC"/>
            <w:vAlign w:val="center"/>
          </w:tcPr>
          <w:p w:rsidR="00F430B5" w:rsidRDefault="00F430B5">
            <w:pPr>
              <w:jc w:val="center"/>
              <w:rPr>
                <w:ins w:id="208" w:author="Teresa" w:date="2010-03-22T10:37:00Z"/>
                <w:sz w:val="20"/>
              </w:rPr>
            </w:pPr>
          </w:p>
        </w:tc>
        <w:tc>
          <w:tcPr>
            <w:tcW w:w="1260" w:type="dxa"/>
            <w:shd w:val="clear" w:color="auto" w:fill="FFFFCC"/>
            <w:vAlign w:val="center"/>
          </w:tcPr>
          <w:p w:rsidR="00F430B5" w:rsidRDefault="00F430B5">
            <w:pPr>
              <w:jc w:val="center"/>
              <w:rPr>
                <w:ins w:id="209" w:author="Teresa" w:date="2010-03-22T10:37:00Z"/>
                <w:sz w:val="20"/>
              </w:rPr>
            </w:pPr>
          </w:p>
        </w:tc>
        <w:tc>
          <w:tcPr>
            <w:tcW w:w="1260" w:type="dxa"/>
            <w:shd w:val="clear" w:color="auto" w:fill="FFFFCC"/>
            <w:vAlign w:val="center"/>
          </w:tcPr>
          <w:p w:rsidR="00F430B5" w:rsidRDefault="00F430B5">
            <w:pPr>
              <w:jc w:val="center"/>
              <w:rPr>
                <w:ins w:id="210" w:author="Teresa" w:date="2010-03-22T10:37:00Z"/>
                <w:sz w:val="20"/>
              </w:rPr>
            </w:pPr>
          </w:p>
        </w:tc>
        <w:tc>
          <w:tcPr>
            <w:tcW w:w="1260" w:type="dxa"/>
            <w:shd w:val="clear" w:color="auto" w:fill="FFFFCC"/>
          </w:tcPr>
          <w:p w:rsidR="00F430B5" w:rsidRDefault="00F430B5">
            <w:pPr>
              <w:jc w:val="center"/>
              <w:rPr>
                <w:ins w:id="211" w:author="Teresa" w:date="2010-03-22T10:37:00Z"/>
                <w:sz w:val="20"/>
              </w:rPr>
            </w:pPr>
          </w:p>
        </w:tc>
        <w:tc>
          <w:tcPr>
            <w:tcW w:w="1260" w:type="dxa"/>
            <w:shd w:val="clear" w:color="auto" w:fill="FFFFCC"/>
            <w:vAlign w:val="center"/>
          </w:tcPr>
          <w:p w:rsidR="00F430B5" w:rsidRDefault="00F430B5">
            <w:pPr>
              <w:jc w:val="center"/>
              <w:rPr>
                <w:ins w:id="212" w:author="Teresa" w:date="2010-03-22T10:37:00Z"/>
                <w:sz w:val="20"/>
              </w:rPr>
            </w:pPr>
          </w:p>
        </w:tc>
      </w:tr>
      <w:tr w:rsidR="009A7A5E" w:rsidTr="009A7A5E">
        <w:trPr>
          <w:trHeight w:val="413"/>
          <w:ins w:id="213" w:author="Teresa" w:date="2010-01-05T14:08:00Z"/>
        </w:trPr>
        <w:tc>
          <w:tcPr>
            <w:tcW w:w="1350" w:type="dxa"/>
            <w:shd w:val="clear" w:color="auto" w:fill="CCECFF"/>
            <w:vAlign w:val="center"/>
          </w:tcPr>
          <w:p w:rsidR="00F430B5" w:rsidRDefault="00F430B5">
            <w:pPr>
              <w:jc w:val="center"/>
              <w:rPr>
                <w:ins w:id="214" w:author="Teresa" w:date="2010-01-05T14:08:00Z"/>
                <w:i/>
                <w:iCs/>
                <w:sz w:val="20"/>
              </w:rPr>
            </w:pPr>
            <w:ins w:id="215" w:author="Teresa" w:date="2010-01-05T14:09:00Z">
              <w:r>
                <w:rPr>
                  <w:i/>
                  <w:iCs/>
                  <w:sz w:val="20"/>
                </w:rPr>
                <w:t>Dec 2009</w:t>
              </w:r>
            </w:ins>
          </w:p>
        </w:tc>
        <w:tc>
          <w:tcPr>
            <w:tcW w:w="900" w:type="dxa"/>
            <w:shd w:val="clear" w:color="auto" w:fill="CCECFF"/>
            <w:vAlign w:val="center"/>
          </w:tcPr>
          <w:p w:rsidR="00F430B5" w:rsidRDefault="00F430B5">
            <w:pPr>
              <w:jc w:val="center"/>
              <w:rPr>
                <w:ins w:id="216" w:author="Teresa" w:date="2010-01-05T14:08:00Z"/>
                <w:sz w:val="20"/>
              </w:rPr>
            </w:pPr>
            <w:ins w:id="217" w:author="Teresa" w:date="2010-01-05T14:09:00Z">
              <w:r>
                <w:rPr>
                  <w:sz w:val="20"/>
                </w:rPr>
                <w:t>45</w:t>
              </w:r>
            </w:ins>
          </w:p>
        </w:tc>
        <w:tc>
          <w:tcPr>
            <w:tcW w:w="1144" w:type="dxa"/>
            <w:shd w:val="clear" w:color="auto" w:fill="CCECFF"/>
            <w:vAlign w:val="center"/>
          </w:tcPr>
          <w:p w:rsidR="00F430B5" w:rsidRDefault="009A7791" w:rsidP="00F93B7D">
            <w:pPr>
              <w:jc w:val="center"/>
              <w:rPr>
                <w:ins w:id="218" w:author="Teresa" w:date="2010-01-05T14:08:00Z"/>
                <w:sz w:val="20"/>
              </w:rPr>
            </w:pPr>
            <w:r>
              <w:rPr>
                <w:sz w:val="20"/>
              </w:rPr>
              <w:t>0</w:t>
            </w:r>
          </w:p>
        </w:tc>
        <w:tc>
          <w:tcPr>
            <w:tcW w:w="1196" w:type="dxa"/>
            <w:shd w:val="clear" w:color="auto" w:fill="CCECFF"/>
            <w:vAlign w:val="center"/>
          </w:tcPr>
          <w:p w:rsidR="00F430B5" w:rsidRDefault="00F430B5" w:rsidP="00F93B7D">
            <w:pPr>
              <w:jc w:val="center"/>
              <w:rPr>
                <w:ins w:id="219" w:author="Teresa" w:date="2010-01-05T14:08:00Z"/>
                <w:sz w:val="20"/>
              </w:rPr>
            </w:pPr>
            <w:ins w:id="220" w:author="Teresa" w:date="2010-03-24T08:59:00Z">
              <w:r>
                <w:rPr>
                  <w:sz w:val="20"/>
                </w:rPr>
                <w:t>28</w:t>
              </w:r>
            </w:ins>
          </w:p>
        </w:tc>
        <w:tc>
          <w:tcPr>
            <w:tcW w:w="1260" w:type="dxa"/>
            <w:shd w:val="clear" w:color="auto" w:fill="CCECFF"/>
          </w:tcPr>
          <w:p w:rsidR="00F430B5" w:rsidRDefault="00F430B5">
            <w:pPr>
              <w:jc w:val="center"/>
              <w:rPr>
                <w:ins w:id="221" w:author="Teresa" w:date="2010-01-05T14:09:00Z"/>
                <w:sz w:val="20"/>
              </w:rPr>
            </w:pPr>
          </w:p>
          <w:p w:rsidR="00F430B5" w:rsidRDefault="00F430B5">
            <w:pPr>
              <w:jc w:val="center"/>
              <w:rPr>
                <w:ins w:id="222" w:author="Teresa" w:date="2010-01-05T14:08:00Z"/>
                <w:sz w:val="20"/>
              </w:rPr>
            </w:pPr>
            <w:ins w:id="223" w:author="Teresa" w:date="2010-03-24T08:59:00Z">
              <w:r>
                <w:rPr>
                  <w:sz w:val="20"/>
                </w:rPr>
                <w:t>15</w:t>
              </w:r>
            </w:ins>
          </w:p>
        </w:tc>
        <w:tc>
          <w:tcPr>
            <w:tcW w:w="1080" w:type="dxa"/>
            <w:shd w:val="clear" w:color="auto" w:fill="CCECFF"/>
            <w:vAlign w:val="center"/>
          </w:tcPr>
          <w:p w:rsidR="00F430B5" w:rsidRDefault="00F430B5">
            <w:pPr>
              <w:jc w:val="center"/>
              <w:rPr>
                <w:ins w:id="224" w:author="Teresa" w:date="2010-01-05T14:08:00Z"/>
                <w:sz w:val="20"/>
              </w:rPr>
            </w:pPr>
            <w:ins w:id="225" w:author="Teresa" w:date="2010-01-05T14:09:00Z">
              <w:r>
                <w:rPr>
                  <w:sz w:val="20"/>
                </w:rPr>
                <w:t>0</w:t>
              </w:r>
            </w:ins>
          </w:p>
        </w:tc>
        <w:tc>
          <w:tcPr>
            <w:tcW w:w="1080" w:type="dxa"/>
            <w:shd w:val="clear" w:color="auto" w:fill="CCFFCC"/>
            <w:vAlign w:val="center"/>
          </w:tcPr>
          <w:p w:rsidR="00F430B5" w:rsidRDefault="00F430B5">
            <w:pPr>
              <w:jc w:val="center"/>
              <w:rPr>
                <w:ins w:id="226" w:author="Teresa" w:date="2010-01-05T14:08:00Z"/>
                <w:sz w:val="20"/>
              </w:rPr>
            </w:pPr>
          </w:p>
        </w:tc>
        <w:tc>
          <w:tcPr>
            <w:tcW w:w="1080" w:type="dxa"/>
            <w:shd w:val="clear" w:color="auto" w:fill="CCFFCC"/>
            <w:vAlign w:val="center"/>
          </w:tcPr>
          <w:p w:rsidR="00F430B5" w:rsidRDefault="00F430B5">
            <w:pPr>
              <w:jc w:val="center"/>
              <w:rPr>
                <w:ins w:id="227" w:author="Teresa" w:date="2010-01-05T14:08:00Z"/>
                <w:sz w:val="20"/>
              </w:rPr>
            </w:pPr>
          </w:p>
        </w:tc>
        <w:tc>
          <w:tcPr>
            <w:tcW w:w="1170" w:type="dxa"/>
            <w:shd w:val="clear" w:color="auto" w:fill="CCFFCC"/>
            <w:vAlign w:val="center"/>
          </w:tcPr>
          <w:p w:rsidR="00F430B5" w:rsidRDefault="00F430B5">
            <w:pPr>
              <w:jc w:val="center"/>
              <w:rPr>
                <w:ins w:id="228" w:author="Teresa" w:date="2010-01-05T14:08:00Z"/>
                <w:sz w:val="20"/>
              </w:rPr>
            </w:pPr>
          </w:p>
        </w:tc>
        <w:tc>
          <w:tcPr>
            <w:tcW w:w="1350" w:type="dxa"/>
            <w:shd w:val="clear" w:color="auto" w:fill="CCFFCC"/>
          </w:tcPr>
          <w:p w:rsidR="00F430B5" w:rsidRDefault="00F430B5">
            <w:pPr>
              <w:jc w:val="center"/>
              <w:rPr>
                <w:ins w:id="229" w:author="Teresa" w:date="2010-01-05T14:08:00Z"/>
                <w:sz w:val="20"/>
              </w:rPr>
            </w:pPr>
          </w:p>
        </w:tc>
        <w:tc>
          <w:tcPr>
            <w:tcW w:w="1080" w:type="dxa"/>
            <w:shd w:val="clear" w:color="auto" w:fill="CCFFCC"/>
            <w:vAlign w:val="center"/>
          </w:tcPr>
          <w:p w:rsidR="00F430B5" w:rsidRDefault="00F430B5">
            <w:pPr>
              <w:jc w:val="center"/>
              <w:rPr>
                <w:ins w:id="230" w:author="Teresa" w:date="2010-01-05T14:08:00Z"/>
                <w:sz w:val="20"/>
              </w:rPr>
            </w:pPr>
          </w:p>
        </w:tc>
        <w:tc>
          <w:tcPr>
            <w:tcW w:w="1260" w:type="dxa"/>
            <w:shd w:val="clear" w:color="auto" w:fill="FFFFCC"/>
            <w:vAlign w:val="center"/>
          </w:tcPr>
          <w:p w:rsidR="00F430B5" w:rsidRDefault="00F430B5">
            <w:pPr>
              <w:jc w:val="center"/>
              <w:rPr>
                <w:ins w:id="231" w:author="Teresa" w:date="2010-01-05T14:08:00Z"/>
                <w:sz w:val="20"/>
              </w:rPr>
            </w:pPr>
          </w:p>
        </w:tc>
        <w:tc>
          <w:tcPr>
            <w:tcW w:w="1260" w:type="dxa"/>
            <w:shd w:val="clear" w:color="auto" w:fill="FFFFCC"/>
            <w:vAlign w:val="center"/>
          </w:tcPr>
          <w:p w:rsidR="00F430B5" w:rsidRDefault="00F430B5">
            <w:pPr>
              <w:jc w:val="center"/>
              <w:rPr>
                <w:ins w:id="232" w:author="Teresa" w:date="2010-01-05T14:08:00Z"/>
                <w:sz w:val="20"/>
              </w:rPr>
            </w:pPr>
          </w:p>
        </w:tc>
        <w:tc>
          <w:tcPr>
            <w:tcW w:w="1260" w:type="dxa"/>
            <w:shd w:val="clear" w:color="auto" w:fill="FFFFCC"/>
            <w:vAlign w:val="center"/>
          </w:tcPr>
          <w:p w:rsidR="00F430B5" w:rsidRDefault="00F430B5">
            <w:pPr>
              <w:jc w:val="center"/>
              <w:rPr>
                <w:ins w:id="233" w:author="Teresa" w:date="2010-01-05T14:08:00Z"/>
                <w:sz w:val="20"/>
              </w:rPr>
            </w:pPr>
          </w:p>
        </w:tc>
        <w:tc>
          <w:tcPr>
            <w:tcW w:w="1260" w:type="dxa"/>
            <w:shd w:val="clear" w:color="auto" w:fill="FFFFCC"/>
          </w:tcPr>
          <w:p w:rsidR="00F430B5" w:rsidRDefault="00F430B5">
            <w:pPr>
              <w:jc w:val="center"/>
              <w:rPr>
                <w:ins w:id="234" w:author="Teresa" w:date="2010-01-05T14:08:00Z"/>
                <w:sz w:val="20"/>
              </w:rPr>
            </w:pPr>
          </w:p>
        </w:tc>
        <w:tc>
          <w:tcPr>
            <w:tcW w:w="1260" w:type="dxa"/>
            <w:shd w:val="clear" w:color="auto" w:fill="FFFFCC"/>
            <w:vAlign w:val="center"/>
          </w:tcPr>
          <w:p w:rsidR="00F430B5" w:rsidRDefault="00F430B5">
            <w:pPr>
              <w:jc w:val="center"/>
              <w:rPr>
                <w:ins w:id="235" w:author="Teresa" w:date="2010-01-05T14:08:00Z"/>
                <w:sz w:val="20"/>
              </w:rPr>
            </w:pPr>
          </w:p>
        </w:tc>
      </w:tr>
      <w:tr w:rsidR="00F430B5" w:rsidTr="009A7A5E">
        <w:trPr>
          <w:trHeight w:val="539"/>
          <w:ins w:id="236" w:author="Teresa" w:date="2009-08-25T15:00:00Z"/>
          <w:trPrChange w:id="237" w:author="Diane" w:date="2010-12-16T07:11:00Z">
            <w:trPr>
              <w:trHeight w:val="466"/>
            </w:trPr>
          </w:trPrChange>
        </w:trPr>
        <w:tc>
          <w:tcPr>
            <w:tcW w:w="1350" w:type="dxa"/>
            <w:shd w:val="clear" w:color="auto" w:fill="CCECFF"/>
            <w:vAlign w:val="center"/>
            <w:tcPrChange w:id="238" w:author="Diane" w:date="2010-12-16T07:11:00Z">
              <w:tcPr>
                <w:tcW w:w="1144" w:type="dxa"/>
                <w:shd w:val="clear" w:color="auto" w:fill="CCECFF"/>
                <w:vAlign w:val="center"/>
              </w:tcPr>
            </w:tcPrChange>
          </w:tcPr>
          <w:p w:rsidR="00F430B5" w:rsidRDefault="00F430B5">
            <w:pPr>
              <w:jc w:val="center"/>
              <w:rPr>
                <w:ins w:id="239" w:author="Teresa" w:date="2009-08-25T15:00:00Z"/>
                <w:i/>
                <w:iCs/>
                <w:sz w:val="20"/>
              </w:rPr>
            </w:pPr>
            <w:ins w:id="240" w:author="Teresa" w:date="2009-08-25T15:00:00Z">
              <w:r>
                <w:rPr>
                  <w:i/>
                  <w:iCs/>
                  <w:sz w:val="20"/>
                </w:rPr>
                <w:t>Sept 2009</w:t>
              </w:r>
            </w:ins>
          </w:p>
        </w:tc>
        <w:tc>
          <w:tcPr>
            <w:tcW w:w="900" w:type="dxa"/>
            <w:shd w:val="clear" w:color="auto" w:fill="CCECFF"/>
            <w:vAlign w:val="center"/>
            <w:tcPrChange w:id="241" w:author="Diane" w:date="2010-12-16T07:11:00Z">
              <w:tcPr>
                <w:tcW w:w="1106" w:type="dxa"/>
                <w:gridSpan w:val="2"/>
                <w:shd w:val="clear" w:color="auto" w:fill="CCECFF"/>
                <w:vAlign w:val="center"/>
              </w:tcPr>
            </w:tcPrChange>
          </w:tcPr>
          <w:p w:rsidR="00F430B5" w:rsidRDefault="00F430B5">
            <w:pPr>
              <w:jc w:val="center"/>
              <w:rPr>
                <w:ins w:id="242" w:author="Teresa" w:date="2009-08-25T15:00:00Z"/>
                <w:sz w:val="20"/>
              </w:rPr>
            </w:pPr>
            <w:ins w:id="243" w:author="Teresa" w:date="2009-09-23T15:52:00Z">
              <w:r>
                <w:rPr>
                  <w:sz w:val="20"/>
                </w:rPr>
                <w:t>4</w:t>
              </w:r>
            </w:ins>
            <w:ins w:id="244" w:author="Teresa" w:date="2009-09-27T14:38:00Z">
              <w:r>
                <w:rPr>
                  <w:sz w:val="20"/>
                </w:rPr>
                <w:t>5</w:t>
              </w:r>
            </w:ins>
          </w:p>
        </w:tc>
        <w:tc>
          <w:tcPr>
            <w:tcW w:w="1144" w:type="dxa"/>
            <w:shd w:val="clear" w:color="auto" w:fill="CCECFF"/>
            <w:vAlign w:val="center"/>
            <w:tcPrChange w:id="245" w:author="Diane" w:date="2010-12-16T07:11:00Z">
              <w:tcPr>
                <w:tcW w:w="1144" w:type="dxa"/>
                <w:shd w:val="clear" w:color="auto" w:fill="CCECFF"/>
                <w:vAlign w:val="center"/>
              </w:tcPr>
            </w:tcPrChange>
          </w:tcPr>
          <w:p w:rsidR="00F430B5" w:rsidRDefault="009A7791">
            <w:pPr>
              <w:jc w:val="center"/>
              <w:rPr>
                <w:ins w:id="246" w:author="Teresa" w:date="2009-08-25T15:00:00Z"/>
                <w:sz w:val="20"/>
              </w:rPr>
            </w:pPr>
            <w:r>
              <w:rPr>
                <w:sz w:val="20"/>
              </w:rPr>
              <w:t>0</w:t>
            </w:r>
          </w:p>
        </w:tc>
        <w:tc>
          <w:tcPr>
            <w:tcW w:w="1196" w:type="dxa"/>
            <w:shd w:val="clear" w:color="auto" w:fill="CCECFF"/>
            <w:vAlign w:val="center"/>
            <w:tcPrChange w:id="247" w:author="Diane" w:date="2010-12-16T07:11:00Z">
              <w:tcPr>
                <w:tcW w:w="1196" w:type="dxa"/>
                <w:shd w:val="clear" w:color="auto" w:fill="CCECFF"/>
                <w:vAlign w:val="center"/>
              </w:tcPr>
            </w:tcPrChange>
          </w:tcPr>
          <w:p w:rsidR="00F430B5" w:rsidRDefault="00F430B5">
            <w:pPr>
              <w:jc w:val="center"/>
              <w:rPr>
                <w:ins w:id="248" w:author="Teresa" w:date="2009-08-25T15:00:00Z"/>
                <w:sz w:val="20"/>
              </w:rPr>
            </w:pPr>
            <w:ins w:id="249" w:author="Teresa" w:date="2009-09-23T15:58:00Z">
              <w:r>
                <w:rPr>
                  <w:sz w:val="20"/>
                </w:rPr>
                <w:t>28</w:t>
              </w:r>
            </w:ins>
          </w:p>
        </w:tc>
        <w:tc>
          <w:tcPr>
            <w:tcW w:w="1260" w:type="dxa"/>
            <w:shd w:val="clear" w:color="auto" w:fill="CCECFF"/>
            <w:vAlign w:val="center"/>
            <w:tcPrChange w:id="250" w:author="Diane" w:date="2010-12-16T07:11:00Z">
              <w:tcPr>
                <w:tcW w:w="1260" w:type="dxa"/>
                <w:shd w:val="clear" w:color="auto" w:fill="CCECFF"/>
              </w:tcPr>
            </w:tcPrChange>
          </w:tcPr>
          <w:p w:rsidR="00F430B5" w:rsidDel="00B16979" w:rsidRDefault="00F430B5" w:rsidP="00CB3B15">
            <w:pPr>
              <w:jc w:val="center"/>
              <w:rPr>
                <w:ins w:id="251" w:author="Teresa" w:date="2010-01-05T14:09:00Z"/>
                <w:del w:id="252" w:author="Diane" w:date="2010-12-16T07:10:00Z"/>
                <w:sz w:val="20"/>
              </w:rPr>
            </w:pPr>
          </w:p>
          <w:p w:rsidR="00F430B5" w:rsidRDefault="00F430B5" w:rsidP="00CB3B15">
            <w:pPr>
              <w:jc w:val="center"/>
              <w:rPr>
                <w:ins w:id="253" w:author="Teresa" w:date="2009-08-25T15:00:00Z"/>
                <w:sz w:val="20"/>
              </w:rPr>
            </w:pPr>
            <w:ins w:id="254" w:author="Teresa" w:date="2009-09-23T15:58:00Z">
              <w:r>
                <w:rPr>
                  <w:sz w:val="20"/>
                </w:rPr>
                <w:t>15</w:t>
              </w:r>
            </w:ins>
          </w:p>
        </w:tc>
        <w:tc>
          <w:tcPr>
            <w:tcW w:w="1080" w:type="dxa"/>
            <w:shd w:val="clear" w:color="auto" w:fill="CCECFF"/>
            <w:vAlign w:val="center"/>
            <w:tcPrChange w:id="255" w:author="Diane" w:date="2010-12-16T07:11:00Z">
              <w:tcPr>
                <w:tcW w:w="1080" w:type="dxa"/>
                <w:shd w:val="clear" w:color="auto" w:fill="CCECFF"/>
                <w:vAlign w:val="center"/>
              </w:tcPr>
            </w:tcPrChange>
          </w:tcPr>
          <w:p w:rsidR="00F430B5" w:rsidRDefault="00F430B5">
            <w:pPr>
              <w:jc w:val="center"/>
              <w:rPr>
                <w:ins w:id="256" w:author="Teresa" w:date="2009-08-25T15:00:00Z"/>
                <w:sz w:val="20"/>
              </w:rPr>
            </w:pPr>
            <w:ins w:id="257" w:author="Teresa" w:date="2009-09-23T15:52:00Z">
              <w:r>
                <w:rPr>
                  <w:sz w:val="20"/>
                </w:rPr>
                <w:t>0</w:t>
              </w:r>
            </w:ins>
          </w:p>
        </w:tc>
        <w:tc>
          <w:tcPr>
            <w:tcW w:w="1080" w:type="dxa"/>
            <w:shd w:val="clear" w:color="auto" w:fill="CCFFCC"/>
            <w:vAlign w:val="center"/>
            <w:tcPrChange w:id="258" w:author="Diane" w:date="2010-12-16T07:11:00Z">
              <w:tcPr>
                <w:tcW w:w="1080" w:type="dxa"/>
                <w:shd w:val="clear" w:color="auto" w:fill="CCFFCC"/>
                <w:vAlign w:val="center"/>
              </w:tcPr>
            </w:tcPrChange>
          </w:tcPr>
          <w:p w:rsidR="00F430B5" w:rsidRDefault="00F430B5">
            <w:pPr>
              <w:jc w:val="center"/>
              <w:rPr>
                <w:ins w:id="259" w:author="Teresa" w:date="2009-08-25T15:00:00Z"/>
                <w:sz w:val="20"/>
              </w:rPr>
            </w:pPr>
          </w:p>
        </w:tc>
        <w:tc>
          <w:tcPr>
            <w:tcW w:w="1080" w:type="dxa"/>
            <w:shd w:val="clear" w:color="auto" w:fill="CCFFCC"/>
            <w:vAlign w:val="center"/>
            <w:tcPrChange w:id="260" w:author="Diane" w:date="2010-12-16T07:11:00Z">
              <w:tcPr>
                <w:tcW w:w="1080" w:type="dxa"/>
                <w:shd w:val="clear" w:color="auto" w:fill="CCFFCC"/>
                <w:vAlign w:val="center"/>
              </w:tcPr>
            </w:tcPrChange>
          </w:tcPr>
          <w:p w:rsidR="00F430B5" w:rsidRDefault="00F430B5">
            <w:pPr>
              <w:jc w:val="center"/>
              <w:rPr>
                <w:ins w:id="261" w:author="Teresa" w:date="2009-08-25T15:00:00Z"/>
                <w:sz w:val="20"/>
              </w:rPr>
            </w:pPr>
          </w:p>
        </w:tc>
        <w:tc>
          <w:tcPr>
            <w:tcW w:w="1170" w:type="dxa"/>
            <w:shd w:val="clear" w:color="auto" w:fill="CCFFCC"/>
            <w:vAlign w:val="center"/>
            <w:tcPrChange w:id="262" w:author="Diane" w:date="2010-12-16T07:11:00Z">
              <w:tcPr>
                <w:tcW w:w="1170" w:type="dxa"/>
                <w:shd w:val="clear" w:color="auto" w:fill="CCFFCC"/>
                <w:vAlign w:val="center"/>
              </w:tcPr>
            </w:tcPrChange>
          </w:tcPr>
          <w:p w:rsidR="00F430B5" w:rsidRDefault="00F430B5">
            <w:pPr>
              <w:jc w:val="center"/>
              <w:rPr>
                <w:ins w:id="263" w:author="Teresa" w:date="2009-08-25T15:00:00Z"/>
                <w:sz w:val="20"/>
              </w:rPr>
            </w:pPr>
          </w:p>
        </w:tc>
        <w:tc>
          <w:tcPr>
            <w:tcW w:w="1350" w:type="dxa"/>
            <w:shd w:val="clear" w:color="auto" w:fill="CCFFCC"/>
            <w:tcPrChange w:id="264" w:author="Diane" w:date="2010-12-16T07:11:00Z">
              <w:tcPr>
                <w:tcW w:w="1350" w:type="dxa"/>
                <w:shd w:val="clear" w:color="auto" w:fill="CCFFCC"/>
              </w:tcPr>
            </w:tcPrChange>
          </w:tcPr>
          <w:p w:rsidR="00F430B5" w:rsidRDefault="00F430B5">
            <w:pPr>
              <w:jc w:val="center"/>
              <w:rPr>
                <w:ins w:id="265" w:author="Teresa" w:date="2009-08-25T15:00:00Z"/>
                <w:sz w:val="20"/>
              </w:rPr>
            </w:pPr>
          </w:p>
        </w:tc>
        <w:tc>
          <w:tcPr>
            <w:tcW w:w="1080" w:type="dxa"/>
            <w:shd w:val="clear" w:color="auto" w:fill="CCFFCC"/>
            <w:vAlign w:val="center"/>
            <w:tcPrChange w:id="266" w:author="Diane" w:date="2010-12-16T07:11:00Z">
              <w:tcPr>
                <w:tcW w:w="1080" w:type="dxa"/>
                <w:shd w:val="clear" w:color="auto" w:fill="CCFFCC"/>
                <w:vAlign w:val="center"/>
              </w:tcPr>
            </w:tcPrChange>
          </w:tcPr>
          <w:p w:rsidR="00F430B5" w:rsidRDefault="00F430B5">
            <w:pPr>
              <w:jc w:val="center"/>
              <w:rPr>
                <w:ins w:id="267" w:author="Teresa" w:date="2009-08-25T15:00:00Z"/>
                <w:sz w:val="20"/>
              </w:rPr>
            </w:pPr>
          </w:p>
        </w:tc>
        <w:tc>
          <w:tcPr>
            <w:tcW w:w="1260" w:type="dxa"/>
            <w:shd w:val="clear" w:color="auto" w:fill="FFFFCC"/>
            <w:vAlign w:val="center"/>
            <w:tcPrChange w:id="268" w:author="Diane" w:date="2010-12-16T07:11:00Z">
              <w:tcPr>
                <w:tcW w:w="1260" w:type="dxa"/>
                <w:shd w:val="clear" w:color="auto" w:fill="FFFFCC"/>
                <w:vAlign w:val="center"/>
              </w:tcPr>
            </w:tcPrChange>
          </w:tcPr>
          <w:p w:rsidR="00F430B5" w:rsidRDefault="00F430B5">
            <w:pPr>
              <w:jc w:val="center"/>
              <w:rPr>
                <w:ins w:id="269" w:author="Teresa" w:date="2009-08-25T15:00:00Z"/>
                <w:sz w:val="20"/>
              </w:rPr>
            </w:pPr>
          </w:p>
        </w:tc>
        <w:tc>
          <w:tcPr>
            <w:tcW w:w="1260" w:type="dxa"/>
            <w:shd w:val="clear" w:color="auto" w:fill="FFFFCC"/>
            <w:vAlign w:val="center"/>
            <w:tcPrChange w:id="270" w:author="Diane" w:date="2010-12-16T07:11:00Z">
              <w:tcPr>
                <w:tcW w:w="1260" w:type="dxa"/>
                <w:shd w:val="clear" w:color="auto" w:fill="FFFFCC"/>
                <w:vAlign w:val="center"/>
              </w:tcPr>
            </w:tcPrChange>
          </w:tcPr>
          <w:p w:rsidR="00F430B5" w:rsidRDefault="00F430B5">
            <w:pPr>
              <w:jc w:val="center"/>
              <w:rPr>
                <w:ins w:id="271" w:author="Teresa" w:date="2009-08-25T15:00:00Z"/>
                <w:sz w:val="20"/>
              </w:rPr>
            </w:pPr>
          </w:p>
        </w:tc>
        <w:tc>
          <w:tcPr>
            <w:tcW w:w="1260" w:type="dxa"/>
            <w:shd w:val="clear" w:color="auto" w:fill="FFFFCC"/>
            <w:vAlign w:val="center"/>
            <w:tcPrChange w:id="272" w:author="Diane" w:date="2010-12-16T07:11:00Z">
              <w:tcPr>
                <w:tcW w:w="1260" w:type="dxa"/>
                <w:shd w:val="clear" w:color="auto" w:fill="FFFFCC"/>
                <w:vAlign w:val="center"/>
              </w:tcPr>
            </w:tcPrChange>
          </w:tcPr>
          <w:p w:rsidR="00F430B5" w:rsidRDefault="00F430B5">
            <w:pPr>
              <w:jc w:val="center"/>
              <w:rPr>
                <w:ins w:id="273" w:author="Teresa" w:date="2009-08-25T15:00:00Z"/>
                <w:sz w:val="20"/>
              </w:rPr>
            </w:pPr>
          </w:p>
        </w:tc>
        <w:tc>
          <w:tcPr>
            <w:tcW w:w="1260" w:type="dxa"/>
            <w:shd w:val="clear" w:color="auto" w:fill="FFFFCC"/>
            <w:tcPrChange w:id="274" w:author="Diane" w:date="2010-12-16T07:11:00Z">
              <w:tcPr>
                <w:tcW w:w="1260" w:type="dxa"/>
                <w:shd w:val="clear" w:color="auto" w:fill="FFFFCC"/>
              </w:tcPr>
            </w:tcPrChange>
          </w:tcPr>
          <w:p w:rsidR="00F430B5" w:rsidRDefault="00F430B5">
            <w:pPr>
              <w:jc w:val="center"/>
              <w:rPr>
                <w:ins w:id="275" w:author="Teresa" w:date="2009-08-25T15:00:00Z"/>
                <w:sz w:val="20"/>
              </w:rPr>
            </w:pPr>
          </w:p>
        </w:tc>
        <w:tc>
          <w:tcPr>
            <w:tcW w:w="1260" w:type="dxa"/>
            <w:shd w:val="clear" w:color="auto" w:fill="FFFFCC"/>
            <w:vAlign w:val="center"/>
            <w:tcPrChange w:id="276" w:author="Diane" w:date="2010-12-16T07:11:00Z">
              <w:tcPr>
                <w:tcW w:w="1260" w:type="dxa"/>
                <w:shd w:val="clear" w:color="auto" w:fill="FFFFCC"/>
                <w:vAlign w:val="center"/>
              </w:tcPr>
            </w:tcPrChange>
          </w:tcPr>
          <w:p w:rsidR="00F430B5" w:rsidDel="00B16979" w:rsidRDefault="00F430B5">
            <w:pPr>
              <w:jc w:val="center"/>
              <w:rPr>
                <w:ins w:id="277" w:author="Teresa" w:date="2010-01-05T14:07:00Z"/>
                <w:del w:id="278" w:author="Diane" w:date="2010-12-16T07:11:00Z"/>
                <w:sz w:val="20"/>
              </w:rPr>
            </w:pPr>
          </w:p>
          <w:p w:rsidR="00F40294" w:rsidRDefault="00F40294">
            <w:pPr>
              <w:rPr>
                <w:ins w:id="279" w:author="Teresa" w:date="2010-01-05T14:03:00Z"/>
                <w:del w:id="280" w:author="Diane" w:date="2010-12-16T07:11:00Z"/>
                <w:sz w:val="20"/>
              </w:rPr>
              <w:pPrChange w:id="281" w:author="Teresa" w:date="2010-01-05T14:07:00Z">
                <w:pPr>
                  <w:jc w:val="center"/>
                </w:pPr>
              </w:pPrChange>
            </w:pPr>
          </w:p>
          <w:p w:rsidR="00F430B5" w:rsidDel="00B16979" w:rsidRDefault="00F430B5">
            <w:pPr>
              <w:jc w:val="center"/>
              <w:rPr>
                <w:ins w:id="282" w:author="Teresa" w:date="2010-01-05T14:03:00Z"/>
                <w:del w:id="283" w:author="Diane" w:date="2010-12-16T07:11:00Z"/>
                <w:sz w:val="20"/>
              </w:rPr>
            </w:pPr>
          </w:p>
          <w:p w:rsidR="00F430B5" w:rsidRDefault="00F430B5">
            <w:pPr>
              <w:jc w:val="center"/>
              <w:rPr>
                <w:ins w:id="284" w:author="Teresa" w:date="2009-08-25T15:00:00Z"/>
                <w:sz w:val="20"/>
              </w:rPr>
            </w:pPr>
          </w:p>
        </w:tc>
      </w:tr>
      <w:tr w:rsidR="00F430B5" w:rsidTr="009A7A5E">
        <w:trPr>
          <w:trHeight w:val="503"/>
          <w:ins w:id="285" w:author=" " w:date="2009-06-04T14:16:00Z"/>
          <w:trPrChange w:id="286" w:author="Diane" w:date="2010-12-16T07:10:00Z">
            <w:trPr>
              <w:trHeight w:val="466"/>
            </w:trPr>
          </w:trPrChange>
        </w:trPr>
        <w:tc>
          <w:tcPr>
            <w:tcW w:w="1350" w:type="dxa"/>
            <w:shd w:val="clear" w:color="auto" w:fill="CCECFF"/>
            <w:vAlign w:val="center"/>
            <w:tcPrChange w:id="287" w:author="Diane" w:date="2010-12-16T07:10:00Z">
              <w:tcPr>
                <w:tcW w:w="1144" w:type="dxa"/>
                <w:shd w:val="clear" w:color="auto" w:fill="CCECFF"/>
                <w:vAlign w:val="center"/>
              </w:tcPr>
            </w:tcPrChange>
          </w:tcPr>
          <w:p w:rsidR="00F430B5" w:rsidRDefault="00F430B5">
            <w:pPr>
              <w:jc w:val="center"/>
              <w:rPr>
                <w:ins w:id="288" w:author=" " w:date="2009-06-04T14:16:00Z"/>
                <w:i/>
                <w:iCs/>
                <w:sz w:val="20"/>
              </w:rPr>
            </w:pPr>
            <w:ins w:id="289" w:author=" " w:date="2009-06-04T14:16:00Z">
              <w:r>
                <w:rPr>
                  <w:i/>
                  <w:iCs/>
                  <w:sz w:val="20"/>
                </w:rPr>
                <w:t>Jun/2009</w:t>
              </w:r>
            </w:ins>
          </w:p>
        </w:tc>
        <w:tc>
          <w:tcPr>
            <w:tcW w:w="900" w:type="dxa"/>
            <w:shd w:val="clear" w:color="auto" w:fill="CCECFF"/>
            <w:vAlign w:val="center"/>
            <w:tcPrChange w:id="290" w:author="Diane" w:date="2010-12-16T07:10:00Z">
              <w:tcPr>
                <w:tcW w:w="1106" w:type="dxa"/>
                <w:gridSpan w:val="2"/>
                <w:shd w:val="clear" w:color="auto" w:fill="CCECFF"/>
                <w:vAlign w:val="center"/>
              </w:tcPr>
            </w:tcPrChange>
          </w:tcPr>
          <w:p w:rsidR="00F430B5" w:rsidRDefault="00F430B5">
            <w:pPr>
              <w:jc w:val="center"/>
              <w:rPr>
                <w:ins w:id="291" w:author=" " w:date="2009-06-04T14:16:00Z"/>
                <w:sz w:val="20"/>
              </w:rPr>
            </w:pPr>
            <w:ins w:id="292" w:author=" " w:date="2009-06-04T14:16:00Z">
              <w:r>
                <w:rPr>
                  <w:sz w:val="20"/>
                </w:rPr>
                <w:t>43</w:t>
              </w:r>
            </w:ins>
          </w:p>
        </w:tc>
        <w:tc>
          <w:tcPr>
            <w:tcW w:w="1144" w:type="dxa"/>
            <w:shd w:val="clear" w:color="auto" w:fill="CCECFF"/>
            <w:vAlign w:val="center"/>
            <w:tcPrChange w:id="293" w:author="Diane" w:date="2010-12-16T07:10:00Z">
              <w:tcPr>
                <w:tcW w:w="1144" w:type="dxa"/>
                <w:shd w:val="clear" w:color="auto" w:fill="CCECFF"/>
                <w:vAlign w:val="center"/>
              </w:tcPr>
            </w:tcPrChange>
          </w:tcPr>
          <w:p w:rsidR="00F430B5" w:rsidRDefault="00F430B5">
            <w:pPr>
              <w:jc w:val="center"/>
              <w:rPr>
                <w:ins w:id="294" w:author=" " w:date="2009-06-04T14:16:00Z"/>
                <w:sz w:val="20"/>
              </w:rPr>
            </w:pPr>
            <w:ins w:id="295" w:author=" " w:date="2009-06-04T14:16:00Z">
              <w:r>
                <w:rPr>
                  <w:sz w:val="20"/>
                </w:rPr>
                <w:t>43</w:t>
              </w:r>
            </w:ins>
          </w:p>
        </w:tc>
        <w:tc>
          <w:tcPr>
            <w:tcW w:w="1196" w:type="dxa"/>
            <w:shd w:val="clear" w:color="auto" w:fill="CCECFF"/>
            <w:vAlign w:val="center"/>
            <w:tcPrChange w:id="296" w:author="Diane" w:date="2010-12-16T07:10:00Z">
              <w:tcPr>
                <w:tcW w:w="1196" w:type="dxa"/>
                <w:shd w:val="clear" w:color="auto" w:fill="CCECFF"/>
                <w:vAlign w:val="center"/>
              </w:tcPr>
            </w:tcPrChange>
          </w:tcPr>
          <w:p w:rsidR="00F430B5" w:rsidRDefault="00F430B5">
            <w:pPr>
              <w:jc w:val="center"/>
              <w:rPr>
                <w:ins w:id="297" w:author=" " w:date="2009-06-04T14:16:00Z"/>
                <w:sz w:val="20"/>
              </w:rPr>
            </w:pPr>
            <w:ins w:id="298" w:author=" " w:date="2009-06-04T14:17:00Z">
              <w:r>
                <w:rPr>
                  <w:sz w:val="20"/>
                </w:rPr>
                <w:t>28</w:t>
              </w:r>
            </w:ins>
          </w:p>
        </w:tc>
        <w:tc>
          <w:tcPr>
            <w:tcW w:w="1260" w:type="dxa"/>
            <w:shd w:val="clear" w:color="auto" w:fill="CCECFF"/>
            <w:vAlign w:val="center"/>
            <w:tcPrChange w:id="299" w:author="Diane" w:date="2010-12-16T07:10:00Z">
              <w:tcPr>
                <w:tcW w:w="1260" w:type="dxa"/>
                <w:shd w:val="clear" w:color="auto" w:fill="CCECFF"/>
              </w:tcPr>
            </w:tcPrChange>
          </w:tcPr>
          <w:p w:rsidR="00F430B5" w:rsidRDefault="00F430B5" w:rsidP="00CB3B15">
            <w:pPr>
              <w:jc w:val="center"/>
              <w:rPr>
                <w:ins w:id="300" w:author=" " w:date="2009-06-04T14:16:00Z"/>
                <w:sz w:val="20"/>
              </w:rPr>
            </w:pPr>
            <w:ins w:id="301" w:author=" " w:date="2009-06-04T14:17:00Z">
              <w:r>
                <w:rPr>
                  <w:sz w:val="20"/>
                </w:rPr>
                <w:t>15</w:t>
              </w:r>
            </w:ins>
          </w:p>
        </w:tc>
        <w:tc>
          <w:tcPr>
            <w:tcW w:w="1080" w:type="dxa"/>
            <w:shd w:val="clear" w:color="auto" w:fill="CCECFF"/>
            <w:vAlign w:val="center"/>
            <w:tcPrChange w:id="302" w:author="Diane" w:date="2010-12-16T07:10:00Z">
              <w:tcPr>
                <w:tcW w:w="1080" w:type="dxa"/>
                <w:shd w:val="clear" w:color="auto" w:fill="CCECFF"/>
                <w:vAlign w:val="center"/>
              </w:tcPr>
            </w:tcPrChange>
          </w:tcPr>
          <w:p w:rsidR="00F430B5" w:rsidRDefault="00F430B5">
            <w:pPr>
              <w:jc w:val="center"/>
              <w:rPr>
                <w:ins w:id="303" w:author=" " w:date="2009-06-04T14:16:00Z"/>
                <w:sz w:val="20"/>
              </w:rPr>
            </w:pPr>
            <w:ins w:id="304" w:author=" " w:date="2009-06-04T14:17:00Z">
              <w:r>
                <w:rPr>
                  <w:sz w:val="20"/>
                </w:rPr>
                <w:t>0</w:t>
              </w:r>
            </w:ins>
          </w:p>
        </w:tc>
        <w:tc>
          <w:tcPr>
            <w:tcW w:w="1080" w:type="dxa"/>
            <w:shd w:val="clear" w:color="auto" w:fill="CCFFCC"/>
            <w:vAlign w:val="center"/>
            <w:tcPrChange w:id="305" w:author="Diane" w:date="2010-12-16T07:10:00Z">
              <w:tcPr>
                <w:tcW w:w="1080" w:type="dxa"/>
                <w:shd w:val="clear" w:color="auto" w:fill="CCFFCC"/>
                <w:vAlign w:val="center"/>
              </w:tcPr>
            </w:tcPrChange>
          </w:tcPr>
          <w:p w:rsidR="00F430B5" w:rsidRDefault="00F430B5">
            <w:pPr>
              <w:jc w:val="center"/>
              <w:rPr>
                <w:ins w:id="306" w:author=" " w:date="2009-06-04T14:16:00Z"/>
                <w:sz w:val="20"/>
              </w:rPr>
            </w:pPr>
          </w:p>
        </w:tc>
        <w:tc>
          <w:tcPr>
            <w:tcW w:w="1080" w:type="dxa"/>
            <w:shd w:val="clear" w:color="auto" w:fill="CCFFCC"/>
            <w:vAlign w:val="center"/>
            <w:tcPrChange w:id="307" w:author="Diane" w:date="2010-12-16T07:10:00Z">
              <w:tcPr>
                <w:tcW w:w="1080" w:type="dxa"/>
                <w:shd w:val="clear" w:color="auto" w:fill="CCFFCC"/>
                <w:vAlign w:val="center"/>
              </w:tcPr>
            </w:tcPrChange>
          </w:tcPr>
          <w:p w:rsidR="00F430B5" w:rsidRDefault="00F430B5">
            <w:pPr>
              <w:jc w:val="center"/>
              <w:rPr>
                <w:ins w:id="308" w:author=" " w:date="2009-06-04T14:16:00Z"/>
                <w:sz w:val="20"/>
              </w:rPr>
            </w:pPr>
          </w:p>
        </w:tc>
        <w:tc>
          <w:tcPr>
            <w:tcW w:w="1170" w:type="dxa"/>
            <w:shd w:val="clear" w:color="auto" w:fill="CCFFCC"/>
            <w:vAlign w:val="center"/>
            <w:tcPrChange w:id="309" w:author="Diane" w:date="2010-12-16T07:10:00Z">
              <w:tcPr>
                <w:tcW w:w="1170" w:type="dxa"/>
                <w:shd w:val="clear" w:color="auto" w:fill="CCFFCC"/>
                <w:vAlign w:val="center"/>
              </w:tcPr>
            </w:tcPrChange>
          </w:tcPr>
          <w:p w:rsidR="00F430B5" w:rsidRDefault="00F430B5">
            <w:pPr>
              <w:jc w:val="center"/>
              <w:rPr>
                <w:ins w:id="310" w:author=" " w:date="2009-06-04T14:16:00Z"/>
                <w:sz w:val="20"/>
              </w:rPr>
            </w:pPr>
          </w:p>
        </w:tc>
        <w:tc>
          <w:tcPr>
            <w:tcW w:w="1350" w:type="dxa"/>
            <w:shd w:val="clear" w:color="auto" w:fill="CCFFCC"/>
            <w:tcPrChange w:id="311" w:author="Diane" w:date="2010-12-16T07:10:00Z">
              <w:tcPr>
                <w:tcW w:w="1350" w:type="dxa"/>
                <w:shd w:val="clear" w:color="auto" w:fill="CCFFCC"/>
              </w:tcPr>
            </w:tcPrChange>
          </w:tcPr>
          <w:p w:rsidR="00F430B5" w:rsidRDefault="00F430B5">
            <w:pPr>
              <w:jc w:val="center"/>
              <w:rPr>
                <w:ins w:id="312" w:author=" " w:date="2009-06-04T14:16:00Z"/>
                <w:sz w:val="20"/>
              </w:rPr>
            </w:pPr>
          </w:p>
        </w:tc>
        <w:tc>
          <w:tcPr>
            <w:tcW w:w="1080" w:type="dxa"/>
            <w:shd w:val="clear" w:color="auto" w:fill="CCFFCC"/>
            <w:vAlign w:val="center"/>
            <w:tcPrChange w:id="313" w:author="Diane" w:date="2010-12-16T07:10:00Z">
              <w:tcPr>
                <w:tcW w:w="1080" w:type="dxa"/>
                <w:shd w:val="clear" w:color="auto" w:fill="CCFFCC"/>
                <w:vAlign w:val="center"/>
              </w:tcPr>
            </w:tcPrChange>
          </w:tcPr>
          <w:p w:rsidR="00F430B5" w:rsidRDefault="00F430B5">
            <w:pPr>
              <w:jc w:val="center"/>
              <w:rPr>
                <w:ins w:id="314" w:author=" " w:date="2009-06-04T14:16:00Z"/>
                <w:sz w:val="20"/>
              </w:rPr>
            </w:pPr>
          </w:p>
        </w:tc>
        <w:tc>
          <w:tcPr>
            <w:tcW w:w="1260" w:type="dxa"/>
            <w:shd w:val="clear" w:color="auto" w:fill="FFFFCC"/>
            <w:vAlign w:val="center"/>
            <w:tcPrChange w:id="315" w:author="Diane" w:date="2010-12-16T07:10:00Z">
              <w:tcPr>
                <w:tcW w:w="1260" w:type="dxa"/>
                <w:shd w:val="clear" w:color="auto" w:fill="FFFFCC"/>
                <w:vAlign w:val="center"/>
              </w:tcPr>
            </w:tcPrChange>
          </w:tcPr>
          <w:p w:rsidR="00F430B5" w:rsidRDefault="00F430B5">
            <w:pPr>
              <w:jc w:val="center"/>
              <w:rPr>
                <w:ins w:id="316" w:author=" " w:date="2009-06-04T14:16:00Z"/>
                <w:sz w:val="20"/>
              </w:rPr>
            </w:pPr>
          </w:p>
        </w:tc>
        <w:tc>
          <w:tcPr>
            <w:tcW w:w="1260" w:type="dxa"/>
            <w:shd w:val="clear" w:color="auto" w:fill="FFFFCC"/>
            <w:vAlign w:val="center"/>
            <w:tcPrChange w:id="317" w:author="Diane" w:date="2010-12-16T07:10:00Z">
              <w:tcPr>
                <w:tcW w:w="1260" w:type="dxa"/>
                <w:shd w:val="clear" w:color="auto" w:fill="FFFFCC"/>
                <w:vAlign w:val="center"/>
              </w:tcPr>
            </w:tcPrChange>
          </w:tcPr>
          <w:p w:rsidR="00F430B5" w:rsidRDefault="00F430B5">
            <w:pPr>
              <w:jc w:val="center"/>
              <w:rPr>
                <w:ins w:id="318" w:author=" " w:date="2009-06-04T14:16:00Z"/>
                <w:sz w:val="20"/>
              </w:rPr>
            </w:pPr>
          </w:p>
        </w:tc>
        <w:tc>
          <w:tcPr>
            <w:tcW w:w="1260" w:type="dxa"/>
            <w:shd w:val="clear" w:color="auto" w:fill="FFFFCC"/>
            <w:vAlign w:val="center"/>
            <w:tcPrChange w:id="319" w:author="Diane" w:date="2010-12-16T07:10:00Z">
              <w:tcPr>
                <w:tcW w:w="1260" w:type="dxa"/>
                <w:shd w:val="clear" w:color="auto" w:fill="FFFFCC"/>
                <w:vAlign w:val="center"/>
              </w:tcPr>
            </w:tcPrChange>
          </w:tcPr>
          <w:p w:rsidR="00F430B5" w:rsidRDefault="00F430B5">
            <w:pPr>
              <w:jc w:val="center"/>
              <w:rPr>
                <w:ins w:id="320" w:author=" " w:date="2009-06-04T14:16:00Z"/>
                <w:sz w:val="20"/>
              </w:rPr>
            </w:pPr>
          </w:p>
        </w:tc>
        <w:tc>
          <w:tcPr>
            <w:tcW w:w="1260" w:type="dxa"/>
            <w:shd w:val="clear" w:color="auto" w:fill="FFFFCC"/>
            <w:tcPrChange w:id="321" w:author="Diane" w:date="2010-12-16T07:10:00Z">
              <w:tcPr>
                <w:tcW w:w="1260" w:type="dxa"/>
                <w:shd w:val="clear" w:color="auto" w:fill="FFFFCC"/>
              </w:tcPr>
            </w:tcPrChange>
          </w:tcPr>
          <w:p w:rsidR="00F430B5" w:rsidRDefault="00F430B5">
            <w:pPr>
              <w:jc w:val="center"/>
              <w:rPr>
                <w:ins w:id="322" w:author=" " w:date="2009-06-04T14:16:00Z"/>
                <w:sz w:val="20"/>
              </w:rPr>
            </w:pPr>
          </w:p>
        </w:tc>
        <w:tc>
          <w:tcPr>
            <w:tcW w:w="1260" w:type="dxa"/>
            <w:shd w:val="clear" w:color="auto" w:fill="FFFFCC"/>
            <w:vAlign w:val="center"/>
            <w:tcPrChange w:id="323" w:author="Diane" w:date="2010-12-16T07:10:00Z">
              <w:tcPr>
                <w:tcW w:w="1260" w:type="dxa"/>
                <w:shd w:val="clear" w:color="auto" w:fill="FFFFCC"/>
                <w:vAlign w:val="center"/>
              </w:tcPr>
            </w:tcPrChange>
          </w:tcPr>
          <w:p w:rsidR="00F430B5" w:rsidRDefault="00F430B5">
            <w:pPr>
              <w:jc w:val="center"/>
              <w:rPr>
                <w:ins w:id="324" w:author=" " w:date="2009-06-04T14:16:00Z"/>
                <w:sz w:val="20"/>
              </w:rPr>
            </w:pPr>
          </w:p>
        </w:tc>
      </w:tr>
      <w:tr w:rsidR="00F430B5" w:rsidTr="009A7A5E">
        <w:trPr>
          <w:trHeight w:val="466"/>
          <w:ins w:id="325" w:author=" " w:date="2009-03-17T11:22:00Z"/>
        </w:trPr>
        <w:tc>
          <w:tcPr>
            <w:tcW w:w="1350" w:type="dxa"/>
            <w:shd w:val="clear" w:color="auto" w:fill="CCECFF"/>
            <w:vAlign w:val="center"/>
          </w:tcPr>
          <w:p w:rsidR="00F430B5" w:rsidRDefault="00F430B5">
            <w:pPr>
              <w:jc w:val="center"/>
              <w:rPr>
                <w:ins w:id="326" w:author=" " w:date="2009-03-17T11:22:00Z"/>
                <w:i/>
                <w:iCs/>
                <w:sz w:val="20"/>
              </w:rPr>
            </w:pPr>
            <w:ins w:id="327" w:author=" " w:date="2009-03-17T11:25:00Z">
              <w:r>
                <w:rPr>
                  <w:i/>
                  <w:iCs/>
                  <w:sz w:val="20"/>
                </w:rPr>
                <w:t>Mar/2009</w:t>
              </w:r>
            </w:ins>
          </w:p>
        </w:tc>
        <w:tc>
          <w:tcPr>
            <w:tcW w:w="900" w:type="dxa"/>
            <w:shd w:val="clear" w:color="auto" w:fill="CCECFF"/>
            <w:vAlign w:val="center"/>
          </w:tcPr>
          <w:p w:rsidR="00F430B5" w:rsidRDefault="00F430B5">
            <w:pPr>
              <w:jc w:val="center"/>
              <w:rPr>
                <w:ins w:id="328" w:author=" " w:date="2009-03-17T11:22:00Z"/>
                <w:sz w:val="20"/>
              </w:rPr>
            </w:pPr>
            <w:ins w:id="329" w:author=" " w:date="2009-03-17T11:26:00Z">
              <w:r>
                <w:rPr>
                  <w:sz w:val="20"/>
                </w:rPr>
                <w:t>43</w:t>
              </w:r>
            </w:ins>
          </w:p>
        </w:tc>
        <w:tc>
          <w:tcPr>
            <w:tcW w:w="1144" w:type="dxa"/>
            <w:shd w:val="clear" w:color="auto" w:fill="CCECFF"/>
            <w:vAlign w:val="center"/>
          </w:tcPr>
          <w:p w:rsidR="00F430B5" w:rsidRDefault="00F430B5">
            <w:pPr>
              <w:jc w:val="center"/>
              <w:rPr>
                <w:ins w:id="330" w:author=" " w:date="2009-03-17T11:22:00Z"/>
                <w:sz w:val="20"/>
              </w:rPr>
            </w:pPr>
            <w:ins w:id="331" w:author=" " w:date="2009-03-17T11:26:00Z">
              <w:r>
                <w:rPr>
                  <w:sz w:val="20"/>
                </w:rPr>
                <w:t>43</w:t>
              </w:r>
            </w:ins>
          </w:p>
        </w:tc>
        <w:tc>
          <w:tcPr>
            <w:tcW w:w="1196" w:type="dxa"/>
            <w:shd w:val="clear" w:color="auto" w:fill="CCECFF"/>
            <w:vAlign w:val="center"/>
          </w:tcPr>
          <w:p w:rsidR="00F430B5" w:rsidRDefault="00F430B5">
            <w:pPr>
              <w:jc w:val="center"/>
              <w:rPr>
                <w:ins w:id="332" w:author=" " w:date="2009-03-17T11:22:00Z"/>
                <w:sz w:val="20"/>
              </w:rPr>
            </w:pPr>
            <w:ins w:id="333" w:author=" " w:date="2009-03-17T11:26:00Z">
              <w:r>
                <w:rPr>
                  <w:sz w:val="20"/>
                </w:rPr>
                <w:t>43</w:t>
              </w:r>
            </w:ins>
          </w:p>
        </w:tc>
        <w:tc>
          <w:tcPr>
            <w:tcW w:w="1260" w:type="dxa"/>
            <w:shd w:val="clear" w:color="auto" w:fill="CCECFF"/>
          </w:tcPr>
          <w:p w:rsidR="00F430B5" w:rsidRDefault="00734056">
            <w:pPr>
              <w:jc w:val="center"/>
              <w:rPr>
                <w:ins w:id="334" w:author=" " w:date="2009-03-17T11:22:00Z"/>
                <w:sz w:val="20"/>
              </w:rPr>
            </w:pPr>
            <w:r>
              <w:rPr>
                <w:sz w:val="20"/>
              </w:rPr>
              <w:t>15</w:t>
            </w:r>
          </w:p>
        </w:tc>
        <w:tc>
          <w:tcPr>
            <w:tcW w:w="1080" w:type="dxa"/>
            <w:shd w:val="clear" w:color="auto" w:fill="CCECFF"/>
            <w:vAlign w:val="center"/>
          </w:tcPr>
          <w:p w:rsidR="00F430B5" w:rsidRDefault="00734056">
            <w:pPr>
              <w:jc w:val="center"/>
              <w:rPr>
                <w:ins w:id="335" w:author=" " w:date="2009-03-17T11:22:00Z"/>
                <w:sz w:val="20"/>
              </w:rPr>
            </w:pPr>
            <w:r>
              <w:rPr>
                <w:sz w:val="20"/>
              </w:rPr>
              <w:t>0</w:t>
            </w:r>
          </w:p>
        </w:tc>
        <w:tc>
          <w:tcPr>
            <w:tcW w:w="1080" w:type="dxa"/>
            <w:shd w:val="clear" w:color="auto" w:fill="CCFFCC"/>
            <w:vAlign w:val="center"/>
          </w:tcPr>
          <w:p w:rsidR="00F430B5" w:rsidRDefault="00F430B5">
            <w:pPr>
              <w:jc w:val="center"/>
              <w:rPr>
                <w:ins w:id="336" w:author=" " w:date="2009-03-17T11:22:00Z"/>
                <w:sz w:val="20"/>
              </w:rPr>
            </w:pPr>
          </w:p>
        </w:tc>
        <w:tc>
          <w:tcPr>
            <w:tcW w:w="1080" w:type="dxa"/>
            <w:shd w:val="clear" w:color="auto" w:fill="CCFFCC"/>
            <w:vAlign w:val="center"/>
          </w:tcPr>
          <w:p w:rsidR="00F430B5" w:rsidRDefault="00F430B5">
            <w:pPr>
              <w:jc w:val="center"/>
              <w:rPr>
                <w:ins w:id="337" w:author=" " w:date="2009-03-17T11:22:00Z"/>
                <w:sz w:val="20"/>
              </w:rPr>
            </w:pPr>
          </w:p>
        </w:tc>
        <w:tc>
          <w:tcPr>
            <w:tcW w:w="1170" w:type="dxa"/>
            <w:shd w:val="clear" w:color="auto" w:fill="CCFFCC"/>
            <w:vAlign w:val="center"/>
          </w:tcPr>
          <w:p w:rsidR="00F430B5" w:rsidRDefault="00F430B5">
            <w:pPr>
              <w:jc w:val="center"/>
              <w:rPr>
                <w:ins w:id="338" w:author=" " w:date="2009-03-17T11:22:00Z"/>
                <w:sz w:val="20"/>
              </w:rPr>
            </w:pPr>
          </w:p>
        </w:tc>
        <w:tc>
          <w:tcPr>
            <w:tcW w:w="1350" w:type="dxa"/>
            <w:shd w:val="clear" w:color="auto" w:fill="CCFFCC"/>
          </w:tcPr>
          <w:p w:rsidR="00F430B5" w:rsidRDefault="00F430B5">
            <w:pPr>
              <w:jc w:val="center"/>
              <w:rPr>
                <w:ins w:id="339" w:author=" " w:date="2009-03-17T11:22:00Z"/>
                <w:sz w:val="20"/>
              </w:rPr>
            </w:pPr>
          </w:p>
        </w:tc>
        <w:tc>
          <w:tcPr>
            <w:tcW w:w="1080" w:type="dxa"/>
            <w:shd w:val="clear" w:color="auto" w:fill="CCFFCC"/>
            <w:vAlign w:val="center"/>
          </w:tcPr>
          <w:p w:rsidR="00F430B5" w:rsidRDefault="00F430B5">
            <w:pPr>
              <w:jc w:val="center"/>
              <w:rPr>
                <w:ins w:id="340" w:author=" " w:date="2009-03-17T11:22:00Z"/>
                <w:sz w:val="20"/>
              </w:rPr>
            </w:pPr>
          </w:p>
        </w:tc>
        <w:tc>
          <w:tcPr>
            <w:tcW w:w="1260" w:type="dxa"/>
            <w:shd w:val="clear" w:color="auto" w:fill="FFFFCC"/>
            <w:vAlign w:val="center"/>
          </w:tcPr>
          <w:p w:rsidR="00F430B5" w:rsidRDefault="00F430B5">
            <w:pPr>
              <w:jc w:val="center"/>
              <w:rPr>
                <w:ins w:id="341" w:author=" " w:date="2009-03-17T11:22:00Z"/>
                <w:sz w:val="20"/>
              </w:rPr>
            </w:pPr>
          </w:p>
        </w:tc>
        <w:tc>
          <w:tcPr>
            <w:tcW w:w="1260" w:type="dxa"/>
            <w:shd w:val="clear" w:color="auto" w:fill="FFFFCC"/>
            <w:vAlign w:val="center"/>
          </w:tcPr>
          <w:p w:rsidR="00F430B5" w:rsidRDefault="00F430B5">
            <w:pPr>
              <w:jc w:val="center"/>
              <w:rPr>
                <w:ins w:id="342" w:author=" " w:date="2009-03-17T11:22:00Z"/>
                <w:sz w:val="20"/>
              </w:rPr>
            </w:pPr>
          </w:p>
        </w:tc>
        <w:tc>
          <w:tcPr>
            <w:tcW w:w="1260" w:type="dxa"/>
            <w:shd w:val="clear" w:color="auto" w:fill="FFFFCC"/>
            <w:vAlign w:val="center"/>
          </w:tcPr>
          <w:p w:rsidR="00F430B5" w:rsidRDefault="00F430B5">
            <w:pPr>
              <w:jc w:val="center"/>
              <w:rPr>
                <w:ins w:id="343" w:author=" " w:date="2009-03-17T11:22:00Z"/>
                <w:sz w:val="20"/>
              </w:rPr>
            </w:pPr>
          </w:p>
        </w:tc>
        <w:tc>
          <w:tcPr>
            <w:tcW w:w="1260" w:type="dxa"/>
            <w:shd w:val="clear" w:color="auto" w:fill="FFFFCC"/>
          </w:tcPr>
          <w:p w:rsidR="00F430B5" w:rsidRDefault="00F430B5">
            <w:pPr>
              <w:jc w:val="center"/>
              <w:rPr>
                <w:ins w:id="344" w:author=" " w:date="2009-03-17T11:22:00Z"/>
                <w:sz w:val="20"/>
              </w:rPr>
            </w:pPr>
          </w:p>
        </w:tc>
        <w:tc>
          <w:tcPr>
            <w:tcW w:w="1260" w:type="dxa"/>
            <w:shd w:val="clear" w:color="auto" w:fill="FFFFCC"/>
            <w:vAlign w:val="center"/>
          </w:tcPr>
          <w:p w:rsidR="00F430B5" w:rsidRDefault="00F430B5">
            <w:pPr>
              <w:jc w:val="center"/>
              <w:rPr>
                <w:ins w:id="345" w:author=" " w:date="2009-03-17T11:22:00Z"/>
                <w:sz w:val="20"/>
              </w:rPr>
            </w:pPr>
          </w:p>
        </w:tc>
      </w:tr>
      <w:tr w:rsidR="00F430B5" w:rsidTr="009A7A5E">
        <w:trPr>
          <w:trHeight w:val="466"/>
          <w:ins w:id="346" w:author=" " w:date="2008-12-11T11:22:00Z"/>
          <w:trPrChange w:id="347" w:author=" " w:date="2009-03-17T10:22:00Z">
            <w:trPr>
              <w:trHeight w:val="466"/>
            </w:trPr>
          </w:trPrChange>
        </w:trPr>
        <w:tc>
          <w:tcPr>
            <w:tcW w:w="1350" w:type="dxa"/>
            <w:shd w:val="clear" w:color="auto" w:fill="CCECFF"/>
            <w:vAlign w:val="center"/>
            <w:tcPrChange w:id="348" w:author=" " w:date="2009-03-17T10:22:00Z">
              <w:tcPr>
                <w:tcW w:w="1144" w:type="dxa"/>
                <w:shd w:val="clear" w:color="auto" w:fill="CCECFF"/>
                <w:vAlign w:val="center"/>
              </w:tcPr>
            </w:tcPrChange>
          </w:tcPr>
          <w:p w:rsidR="00F430B5" w:rsidRDefault="00F430B5">
            <w:pPr>
              <w:jc w:val="center"/>
              <w:rPr>
                <w:ins w:id="349" w:author=" " w:date="2008-12-11T11:22:00Z"/>
                <w:i/>
                <w:iCs/>
                <w:sz w:val="20"/>
              </w:rPr>
            </w:pPr>
            <w:ins w:id="350" w:author=" " w:date="2008-12-11T11:26:00Z">
              <w:r>
                <w:rPr>
                  <w:i/>
                  <w:iCs/>
                  <w:sz w:val="20"/>
                </w:rPr>
                <w:t>Dec/2008</w:t>
              </w:r>
            </w:ins>
          </w:p>
        </w:tc>
        <w:tc>
          <w:tcPr>
            <w:tcW w:w="900" w:type="dxa"/>
            <w:shd w:val="clear" w:color="auto" w:fill="CCECFF"/>
            <w:vAlign w:val="center"/>
            <w:tcPrChange w:id="351" w:author=" " w:date="2009-03-17T10:22:00Z">
              <w:tcPr>
                <w:tcW w:w="1106" w:type="dxa"/>
                <w:gridSpan w:val="2"/>
                <w:shd w:val="clear" w:color="auto" w:fill="CCECFF"/>
                <w:vAlign w:val="center"/>
              </w:tcPr>
            </w:tcPrChange>
          </w:tcPr>
          <w:p w:rsidR="00F430B5" w:rsidRDefault="00F430B5">
            <w:pPr>
              <w:jc w:val="center"/>
              <w:rPr>
                <w:ins w:id="352" w:author=" " w:date="2008-12-11T11:22:00Z"/>
                <w:sz w:val="20"/>
              </w:rPr>
            </w:pPr>
            <w:ins w:id="353" w:author=" " w:date="2008-12-11T11:27:00Z">
              <w:r>
                <w:rPr>
                  <w:sz w:val="20"/>
                </w:rPr>
                <w:t>45</w:t>
              </w:r>
            </w:ins>
          </w:p>
        </w:tc>
        <w:tc>
          <w:tcPr>
            <w:tcW w:w="1144" w:type="dxa"/>
            <w:shd w:val="clear" w:color="auto" w:fill="CCECFF"/>
            <w:vAlign w:val="center"/>
            <w:tcPrChange w:id="354" w:author=" " w:date="2009-03-17T10:22:00Z">
              <w:tcPr>
                <w:tcW w:w="1144" w:type="dxa"/>
                <w:shd w:val="clear" w:color="auto" w:fill="CCECFF"/>
                <w:vAlign w:val="center"/>
              </w:tcPr>
            </w:tcPrChange>
          </w:tcPr>
          <w:p w:rsidR="00F430B5" w:rsidRDefault="00F430B5">
            <w:pPr>
              <w:jc w:val="center"/>
              <w:rPr>
                <w:ins w:id="355" w:author=" " w:date="2008-12-11T11:22:00Z"/>
                <w:sz w:val="20"/>
              </w:rPr>
            </w:pPr>
            <w:ins w:id="356" w:author=" " w:date="2008-12-11T11:29:00Z">
              <w:r>
                <w:rPr>
                  <w:sz w:val="20"/>
                </w:rPr>
                <w:t>45</w:t>
              </w:r>
            </w:ins>
          </w:p>
        </w:tc>
        <w:tc>
          <w:tcPr>
            <w:tcW w:w="1196" w:type="dxa"/>
            <w:shd w:val="clear" w:color="auto" w:fill="CCECFF"/>
            <w:vAlign w:val="center"/>
            <w:tcPrChange w:id="357" w:author=" " w:date="2009-03-17T10:22:00Z">
              <w:tcPr>
                <w:tcW w:w="1196" w:type="dxa"/>
                <w:shd w:val="clear" w:color="auto" w:fill="CCECFF"/>
                <w:vAlign w:val="center"/>
              </w:tcPr>
            </w:tcPrChange>
          </w:tcPr>
          <w:p w:rsidR="00F430B5" w:rsidRDefault="00F430B5">
            <w:pPr>
              <w:jc w:val="center"/>
              <w:rPr>
                <w:ins w:id="358" w:author=" " w:date="2008-12-11T11:22:00Z"/>
                <w:sz w:val="20"/>
              </w:rPr>
            </w:pPr>
            <w:ins w:id="359" w:author=" " w:date="2008-12-11T11:29:00Z">
              <w:r>
                <w:rPr>
                  <w:sz w:val="20"/>
                </w:rPr>
                <w:t>45</w:t>
              </w:r>
            </w:ins>
          </w:p>
        </w:tc>
        <w:tc>
          <w:tcPr>
            <w:tcW w:w="1260" w:type="dxa"/>
            <w:shd w:val="clear" w:color="auto" w:fill="CCECFF"/>
            <w:tcPrChange w:id="360" w:author=" " w:date="2009-03-17T10:22:00Z">
              <w:tcPr>
                <w:tcW w:w="1260" w:type="dxa"/>
                <w:shd w:val="clear" w:color="auto" w:fill="CCECFF"/>
              </w:tcPr>
            </w:tcPrChange>
          </w:tcPr>
          <w:p w:rsidR="00F430B5" w:rsidRDefault="00734056">
            <w:pPr>
              <w:jc w:val="center"/>
              <w:rPr>
                <w:ins w:id="361" w:author=" " w:date="2008-12-11T11:22:00Z"/>
                <w:sz w:val="20"/>
              </w:rPr>
            </w:pPr>
            <w:r>
              <w:rPr>
                <w:sz w:val="20"/>
              </w:rPr>
              <w:t>15</w:t>
            </w:r>
          </w:p>
        </w:tc>
        <w:tc>
          <w:tcPr>
            <w:tcW w:w="1080" w:type="dxa"/>
            <w:shd w:val="clear" w:color="auto" w:fill="CCECFF"/>
            <w:vAlign w:val="center"/>
            <w:tcPrChange w:id="362" w:author=" " w:date="2009-03-17T10:22:00Z">
              <w:tcPr>
                <w:tcW w:w="1080" w:type="dxa"/>
                <w:shd w:val="clear" w:color="auto" w:fill="CCECFF"/>
                <w:vAlign w:val="center"/>
              </w:tcPr>
            </w:tcPrChange>
          </w:tcPr>
          <w:p w:rsidR="00F430B5" w:rsidRDefault="00734056">
            <w:pPr>
              <w:jc w:val="center"/>
              <w:rPr>
                <w:ins w:id="363" w:author=" " w:date="2008-12-11T11:22:00Z"/>
                <w:sz w:val="20"/>
              </w:rPr>
            </w:pPr>
            <w:r>
              <w:rPr>
                <w:sz w:val="20"/>
              </w:rPr>
              <w:t>0</w:t>
            </w:r>
          </w:p>
        </w:tc>
        <w:tc>
          <w:tcPr>
            <w:tcW w:w="1080" w:type="dxa"/>
            <w:shd w:val="clear" w:color="auto" w:fill="CCFFCC"/>
            <w:vAlign w:val="center"/>
            <w:tcPrChange w:id="364" w:author=" " w:date="2009-03-17T10:22:00Z">
              <w:tcPr>
                <w:tcW w:w="1080" w:type="dxa"/>
                <w:shd w:val="clear" w:color="auto" w:fill="CCFFCC"/>
                <w:vAlign w:val="center"/>
              </w:tcPr>
            </w:tcPrChange>
          </w:tcPr>
          <w:p w:rsidR="00F430B5" w:rsidRDefault="00F430B5">
            <w:pPr>
              <w:jc w:val="center"/>
              <w:rPr>
                <w:ins w:id="365" w:author=" " w:date="2008-12-11T11:22:00Z"/>
                <w:sz w:val="20"/>
              </w:rPr>
            </w:pPr>
          </w:p>
        </w:tc>
        <w:tc>
          <w:tcPr>
            <w:tcW w:w="1080" w:type="dxa"/>
            <w:shd w:val="clear" w:color="auto" w:fill="CCFFCC"/>
            <w:vAlign w:val="center"/>
            <w:tcPrChange w:id="366" w:author=" " w:date="2009-03-17T10:22:00Z">
              <w:tcPr>
                <w:tcW w:w="1080" w:type="dxa"/>
                <w:shd w:val="clear" w:color="auto" w:fill="CCFFCC"/>
                <w:vAlign w:val="center"/>
              </w:tcPr>
            </w:tcPrChange>
          </w:tcPr>
          <w:p w:rsidR="00F430B5" w:rsidRDefault="00F430B5">
            <w:pPr>
              <w:jc w:val="center"/>
              <w:rPr>
                <w:ins w:id="367" w:author=" " w:date="2008-12-11T11:22:00Z"/>
                <w:sz w:val="20"/>
              </w:rPr>
            </w:pPr>
          </w:p>
        </w:tc>
        <w:tc>
          <w:tcPr>
            <w:tcW w:w="1170" w:type="dxa"/>
            <w:shd w:val="clear" w:color="auto" w:fill="CCFFCC"/>
            <w:vAlign w:val="center"/>
            <w:tcPrChange w:id="368" w:author=" " w:date="2009-03-17T10:22:00Z">
              <w:tcPr>
                <w:tcW w:w="1170" w:type="dxa"/>
                <w:shd w:val="clear" w:color="auto" w:fill="CCFFCC"/>
                <w:vAlign w:val="center"/>
              </w:tcPr>
            </w:tcPrChange>
          </w:tcPr>
          <w:p w:rsidR="00F430B5" w:rsidRDefault="00F430B5">
            <w:pPr>
              <w:jc w:val="center"/>
              <w:rPr>
                <w:ins w:id="369" w:author=" " w:date="2008-12-11T11:22:00Z"/>
                <w:sz w:val="20"/>
              </w:rPr>
            </w:pPr>
          </w:p>
        </w:tc>
        <w:tc>
          <w:tcPr>
            <w:tcW w:w="1350" w:type="dxa"/>
            <w:shd w:val="clear" w:color="auto" w:fill="CCFFCC"/>
            <w:tcPrChange w:id="370" w:author=" " w:date="2009-03-17T10:22:00Z">
              <w:tcPr>
                <w:tcW w:w="1350" w:type="dxa"/>
                <w:shd w:val="clear" w:color="auto" w:fill="CCFFCC"/>
              </w:tcPr>
            </w:tcPrChange>
          </w:tcPr>
          <w:p w:rsidR="00F430B5" w:rsidRDefault="00F430B5">
            <w:pPr>
              <w:jc w:val="center"/>
              <w:rPr>
                <w:ins w:id="371" w:author=" " w:date="2008-12-11T11:22:00Z"/>
                <w:sz w:val="20"/>
              </w:rPr>
            </w:pPr>
          </w:p>
        </w:tc>
        <w:tc>
          <w:tcPr>
            <w:tcW w:w="1080" w:type="dxa"/>
            <w:shd w:val="clear" w:color="auto" w:fill="CCFFCC"/>
            <w:vAlign w:val="center"/>
            <w:tcPrChange w:id="372" w:author=" " w:date="2009-03-17T10:22:00Z">
              <w:tcPr>
                <w:tcW w:w="1080" w:type="dxa"/>
                <w:shd w:val="clear" w:color="auto" w:fill="CCFFCC"/>
                <w:vAlign w:val="center"/>
              </w:tcPr>
            </w:tcPrChange>
          </w:tcPr>
          <w:p w:rsidR="00F430B5" w:rsidRDefault="00F430B5">
            <w:pPr>
              <w:jc w:val="center"/>
              <w:rPr>
                <w:ins w:id="373" w:author=" " w:date="2008-12-11T11:22:00Z"/>
                <w:sz w:val="20"/>
              </w:rPr>
            </w:pPr>
          </w:p>
        </w:tc>
        <w:tc>
          <w:tcPr>
            <w:tcW w:w="1260" w:type="dxa"/>
            <w:shd w:val="clear" w:color="auto" w:fill="FFFFCC"/>
            <w:vAlign w:val="center"/>
            <w:tcPrChange w:id="374" w:author=" " w:date="2009-03-17T10:22:00Z">
              <w:tcPr>
                <w:tcW w:w="1260" w:type="dxa"/>
                <w:shd w:val="clear" w:color="auto" w:fill="FFFFCC"/>
                <w:vAlign w:val="center"/>
              </w:tcPr>
            </w:tcPrChange>
          </w:tcPr>
          <w:p w:rsidR="00F430B5" w:rsidRDefault="00F430B5">
            <w:pPr>
              <w:jc w:val="center"/>
              <w:rPr>
                <w:ins w:id="375" w:author=" " w:date="2008-12-11T11:22:00Z"/>
                <w:sz w:val="20"/>
              </w:rPr>
            </w:pPr>
          </w:p>
        </w:tc>
        <w:tc>
          <w:tcPr>
            <w:tcW w:w="1260" w:type="dxa"/>
            <w:shd w:val="clear" w:color="auto" w:fill="FFFFCC"/>
            <w:vAlign w:val="center"/>
            <w:tcPrChange w:id="376" w:author=" " w:date="2009-03-17T10:22:00Z">
              <w:tcPr>
                <w:tcW w:w="1260" w:type="dxa"/>
                <w:shd w:val="clear" w:color="auto" w:fill="FFFFCC"/>
                <w:vAlign w:val="center"/>
              </w:tcPr>
            </w:tcPrChange>
          </w:tcPr>
          <w:p w:rsidR="00F430B5" w:rsidRDefault="00F430B5">
            <w:pPr>
              <w:jc w:val="center"/>
              <w:rPr>
                <w:ins w:id="377" w:author=" " w:date="2008-12-11T11:22:00Z"/>
                <w:sz w:val="20"/>
              </w:rPr>
            </w:pPr>
          </w:p>
        </w:tc>
        <w:tc>
          <w:tcPr>
            <w:tcW w:w="1260" w:type="dxa"/>
            <w:shd w:val="clear" w:color="auto" w:fill="FFFFCC"/>
            <w:vAlign w:val="center"/>
            <w:tcPrChange w:id="378" w:author=" " w:date="2009-03-17T10:22:00Z">
              <w:tcPr>
                <w:tcW w:w="1260" w:type="dxa"/>
                <w:shd w:val="clear" w:color="auto" w:fill="FFFFCC"/>
                <w:vAlign w:val="center"/>
              </w:tcPr>
            </w:tcPrChange>
          </w:tcPr>
          <w:p w:rsidR="00F430B5" w:rsidRDefault="00F430B5">
            <w:pPr>
              <w:jc w:val="center"/>
              <w:rPr>
                <w:ins w:id="379" w:author=" " w:date="2008-12-11T11:22:00Z"/>
                <w:sz w:val="20"/>
              </w:rPr>
            </w:pPr>
          </w:p>
        </w:tc>
        <w:tc>
          <w:tcPr>
            <w:tcW w:w="1260" w:type="dxa"/>
            <w:shd w:val="clear" w:color="auto" w:fill="FFFFCC"/>
            <w:tcPrChange w:id="380" w:author=" " w:date="2009-03-17T10:22:00Z">
              <w:tcPr>
                <w:tcW w:w="1260" w:type="dxa"/>
                <w:shd w:val="clear" w:color="auto" w:fill="FFFFCC"/>
              </w:tcPr>
            </w:tcPrChange>
          </w:tcPr>
          <w:p w:rsidR="00F430B5" w:rsidRDefault="00F430B5">
            <w:pPr>
              <w:jc w:val="center"/>
              <w:rPr>
                <w:ins w:id="381" w:author=" " w:date="2008-12-11T11:22:00Z"/>
                <w:sz w:val="20"/>
              </w:rPr>
            </w:pPr>
          </w:p>
        </w:tc>
        <w:tc>
          <w:tcPr>
            <w:tcW w:w="1260" w:type="dxa"/>
            <w:shd w:val="clear" w:color="auto" w:fill="FFFFCC"/>
            <w:vAlign w:val="center"/>
            <w:tcPrChange w:id="382" w:author=" " w:date="2009-03-17T10:22:00Z">
              <w:tcPr>
                <w:tcW w:w="1260" w:type="dxa"/>
                <w:shd w:val="clear" w:color="auto" w:fill="FFFFCC"/>
                <w:vAlign w:val="center"/>
              </w:tcPr>
            </w:tcPrChange>
          </w:tcPr>
          <w:p w:rsidR="00F430B5" w:rsidRDefault="00F430B5">
            <w:pPr>
              <w:jc w:val="center"/>
              <w:rPr>
                <w:ins w:id="383" w:author=" " w:date="2008-12-11T11:22:00Z"/>
                <w:sz w:val="20"/>
              </w:rPr>
            </w:pPr>
          </w:p>
        </w:tc>
      </w:tr>
      <w:tr w:rsidR="00F430B5" w:rsidTr="009A7A5E">
        <w:trPr>
          <w:trHeight w:val="466"/>
          <w:ins w:id="384" w:author=" " w:date="2008-10-01T14:19:00Z"/>
          <w:trPrChange w:id="385" w:author=" " w:date="2009-03-17T10:22:00Z">
            <w:trPr>
              <w:trHeight w:val="466"/>
            </w:trPr>
          </w:trPrChange>
        </w:trPr>
        <w:tc>
          <w:tcPr>
            <w:tcW w:w="1350" w:type="dxa"/>
            <w:shd w:val="clear" w:color="auto" w:fill="CCECFF"/>
            <w:vAlign w:val="center"/>
            <w:tcPrChange w:id="386" w:author=" " w:date="2009-03-17T10:22:00Z">
              <w:tcPr>
                <w:tcW w:w="1144" w:type="dxa"/>
                <w:shd w:val="clear" w:color="auto" w:fill="CCECFF"/>
                <w:vAlign w:val="center"/>
              </w:tcPr>
            </w:tcPrChange>
          </w:tcPr>
          <w:p w:rsidR="00F430B5" w:rsidRDefault="00F430B5">
            <w:pPr>
              <w:jc w:val="center"/>
              <w:rPr>
                <w:ins w:id="387" w:author=" " w:date="2008-10-01T14:19:00Z"/>
                <w:i/>
                <w:iCs/>
                <w:sz w:val="20"/>
              </w:rPr>
            </w:pPr>
            <w:ins w:id="388" w:author=" " w:date="2008-10-01T14:19:00Z">
              <w:r>
                <w:rPr>
                  <w:i/>
                  <w:iCs/>
                  <w:sz w:val="20"/>
                </w:rPr>
                <w:t>Sept/2008</w:t>
              </w:r>
            </w:ins>
          </w:p>
        </w:tc>
        <w:tc>
          <w:tcPr>
            <w:tcW w:w="900" w:type="dxa"/>
            <w:shd w:val="clear" w:color="auto" w:fill="CCECFF"/>
            <w:vAlign w:val="center"/>
            <w:tcPrChange w:id="389" w:author=" " w:date="2009-03-17T10:22:00Z">
              <w:tcPr>
                <w:tcW w:w="1106" w:type="dxa"/>
                <w:gridSpan w:val="2"/>
                <w:shd w:val="clear" w:color="auto" w:fill="CCECFF"/>
                <w:vAlign w:val="center"/>
              </w:tcPr>
            </w:tcPrChange>
          </w:tcPr>
          <w:p w:rsidR="00F430B5" w:rsidRDefault="00F430B5">
            <w:pPr>
              <w:jc w:val="center"/>
              <w:rPr>
                <w:ins w:id="390" w:author=" " w:date="2008-10-01T14:19:00Z"/>
                <w:sz w:val="20"/>
              </w:rPr>
            </w:pPr>
            <w:ins w:id="391" w:author=" " w:date="2008-10-01T14:20:00Z">
              <w:r>
                <w:rPr>
                  <w:sz w:val="20"/>
                </w:rPr>
                <w:t>45</w:t>
              </w:r>
            </w:ins>
          </w:p>
        </w:tc>
        <w:tc>
          <w:tcPr>
            <w:tcW w:w="1144" w:type="dxa"/>
            <w:shd w:val="clear" w:color="auto" w:fill="CCECFF"/>
            <w:vAlign w:val="center"/>
            <w:tcPrChange w:id="392" w:author=" " w:date="2009-03-17T10:22:00Z">
              <w:tcPr>
                <w:tcW w:w="1144" w:type="dxa"/>
                <w:shd w:val="clear" w:color="auto" w:fill="CCECFF"/>
                <w:vAlign w:val="center"/>
              </w:tcPr>
            </w:tcPrChange>
          </w:tcPr>
          <w:p w:rsidR="00F430B5" w:rsidRDefault="00F430B5">
            <w:pPr>
              <w:jc w:val="center"/>
              <w:rPr>
                <w:ins w:id="393" w:author=" " w:date="2008-10-01T14:19:00Z"/>
                <w:sz w:val="20"/>
              </w:rPr>
            </w:pPr>
            <w:ins w:id="394" w:author=" " w:date="2008-10-01T14:20:00Z">
              <w:r>
                <w:rPr>
                  <w:sz w:val="20"/>
                </w:rPr>
                <w:t>45</w:t>
              </w:r>
            </w:ins>
          </w:p>
        </w:tc>
        <w:tc>
          <w:tcPr>
            <w:tcW w:w="1196" w:type="dxa"/>
            <w:shd w:val="clear" w:color="auto" w:fill="CCECFF"/>
            <w:vAlign w:val="center"/>
            <w:tcPrChange w:id="395" w:author=" " w:date="2009-03-17T10:22:00Z">
              <w:tcPr>
                <w:tcW w:w="1196" w:type="dxa"/>
                <w:shd w:val="clear" w:color="auto" w:fill="CCECFF"/>
                <w:vAlign w:val="center"/>
              </w:tcPr>
            </w:tcPrChange>
          </w:tcPr>
          <w:p w:rsidR="00F430B5" w:rsidRDefault="00F430B5">
            <w:pPr>
              <w:jc w:val="center"/>
              <w:rPr>
                <w:ins w:id="396" w:author=" " w:date="2008-10-01T14:19:00Z"/>
                <w:sz w:val="20"/>
              </w:rPr>
            </w:pPr>
            <w:ins w:id="397" w:author=" " w:date="2008-10-01T15:21:00Z">
              <w:r>
                <w:rPr>
                  <w:sz w:val="20"/>
                </w:rPr>
                <w:t>45</w:t>
              </w:r>
            </w:ins>
          </w:p>
        </w:tc>
        <w:tc>
          <w:tcPr>
            <w:tcW w:w="1260" w:type="dxa"/>
            <w:shd w:val="clear" w:color="auto" w:fill="CCECFF"/>
            <w:tcPrChange w:id="398" w:author=" " w:date="2009-03-17T10:22:00Z">
              <w:tcPr>
                <w:tcW w:w="1260" w:type="dxa"/>
                <w:shd w:val="clear" w:color="auto" w:fill="CCECFF"/>
              </w:tcPr>
            </w:tcPrChange>
          </w:tcPr>
          <w:p w:rsidR="00F430B5" w:rsidRDefault="00734056">
            <w:pPr>
              <w:jc w:val="center"/>
              <w:rPr>
                <w:ins w:id="399" w:author=" " w:date="2008-10-01T14:19:00Z"/>
                <w:sz w:val="20"/>
              </w:rPr>
            </w:pPr>
            <w:r>
              <w:rPr>
                <w:sz w:val="20"/>
              </w:rPr>
              <w:t>15</w:t>
            </w:r>
          </w:p>
        </w:tc>
        <w:tc>
          <w:tcPr>
            <w:tcW w:w="1080" w:type="dxa"/>
            <w:shd w:val="clear" w:color="auto" w:fill="CCECFF"/>
            <w:vAlign w:val="center"/>
            <w:tcPrChange w:id="400" w:author=" " w:date="2009-03-17T10:22:00Z">
              <w:tcPr>
                <w:tcW w:w="1080" w:type="dxa"/>
                <w:shd w:val="clear" w:color="auto" w:fill="CCECFF"/>
                <w:vAlign w:val="center"/>
              </w:tcPr>
            </w:tcPrChange>
          </w:tcPr>
          <w:p w:rsidR="00F430B5" w:rsidRDefault="00734056">
            <w:pPr>
              <w:jc w:val="center"/>
              <w:rPr>
                <w:ins w:id="401" w:author=" " w:date="2008-10-01T14:19:00Z"/>
                <w:sz w:val="20"/>
              </w:rPr>
            </w:pPr>
            <w:r>
              <w:rPr>
                <w:sz w:val="20"/>
              </w:rPr>
              <w:t>0</w:t>
            </w:r>
          </w:p>
        </w:tc>
        <w:tc>
          <w:tcPr>
            <w:tcW w:w="1080" w:type="dxa"/>
            <w:shd w:val="clear" w:color="auto" w:fill="CCFFCC"/>
            <w:vAlign w:val="center"/>
            <w:tcPrChange w:id="402" w:author=" " w:date="2009-03-17T10:22:00Z">
              <w:tcPr>
                <w:tcW w:w="1080" w:type="dxa"/>
                <w:shd w:val="clear" w:color="auto" w:fill="CCFFCC"/>
                <w:vAlign w:val="center"/>
              </w:tcPr>
            </w:tcPrChange>
          </w:tcPr>
          <w:p w:rsidR="00F430B5" w:rsidRDefault="00F430B5">
            <w:pPr>
              <w:jc w:val="center"/>
              <w:rPr>
                <w:ins w:id="403" w:author=" " w:date="2008-10-01T14:19:00Z"/>
                <w:sz w:val="20"/>
              </w:rPr>
            </w:pPr>
          </w:p>
        </w:tc>
        <w:tc>
          <w:tcPr>
            <w:tcW w:w="1080" w:type="dxa"/>
            <w:shd w:val="clear" w:color="auto" w:fill="CCFFCC"/>
            <w:vAlign w:val="center"/>
            <w:tcPrChange w:id="404" w:author=" " w:date="2009-03-17T10:22:00Z">
              <w:tcPr>
                <w:tcW w:w="1080" w:type="dxa"/>
                <w:shd w:val="clear" w:color="auto" w:fill="CCFFCC"/>
                <w:vAlign w:val="center"/>
              </w:tcPr>
            </w:tcPrChange>
          </w:tcPr>
          <w:p w:rsidR="00F430B5" w:rsidRDefault="00F430B5">
            <w:pPr>
              <w:jc w:val="center"/>
              <w:rPr>
                <w:ins w:id="405" w:author=" " w:date="2008-10-01T14:19:00Z"/>
                <w:sz w:val="20"/>
              </w:rPr>
            </w:pPr>
          </w:p>
        </w:tc>
        <w:tc>
          <w:tcPr>
            <w:tcW w:w="1170" w:type="dxa"/>
            <w:shd w:val="clear" w:color="auto" w:fill="CCFFCC"/>
            <w:vAlign w:val="center"/>
            <w:tcPrChange w:id="406" w:author=" " w:date="2009-03-17T10:22:00Z">
              <w:tcPr>
                <w:tcW w:w="1170" w:type="dxa"/>
                <w:shd w:val="clear" w:color="auto" w:fill="CCFFCC"/>
                <w:vAlign w:val="center"/>
              </w:tcPr>
            </w:tcPrChange>
          </w:tcPr>
          <w:p w:rsidR="00F430B5" w:rsidRDefault="00F430B5">
            <w:pPr>
              <w:jc w:val="center"/>
              <w:rPr>
                <w:ins w:id="407" w:author=" " w:date="2008-10-01T14:19:00Z"/>
                <w:sz w:val="20"/>
              </w:rPr>
            </w:pPr>
          </w:p>
        </w:tc>
        <w:tc>
          <w:tcPr>
            <w:tcW w:w="1350" w:type="dxa"/>
            <w:shd w:val="clear" w:color="auto" w:fill="CCFFCC"/>
            <w:tcPrChange w:id="408" w:author=" " w:date="2009-03-17T10:22:00Z">
              <w:tcPr>
                <w:tcW w:w="1350" w:type="dxa"/>
                <w:shd w:val="clear" w:color="auto" w:fill="CCFFCC"/>
              </w:tcPr>
            </w:tcPrChange>
          </w:tcPr>
          <w:p w:rsidR="00F430B5" w:rsidRDefault="00F430B5">
            <w:pPr>
              <w:jc w:val="center"/>
              <w:rPr>
                <w:ins w:id="409" w:author=" " w:date="2008-10-01T14:19:00Z"/>
                <w:sz w:val="20"/>
              </w:rPr>
            </w:pPr>
          </w:p>
        </w:tc>
        <w:tc>
          <w:tcPr>
            <w:tcW w:w="1080" w:type="dxa"/>
            <w:shd w:val="clear" w:color="auto" w:fill="CCFFCC"/>
            <w:vAlign w:val="center"/>
            <w:tcPrChange w:id="410" w:author=" " w:date="2009-03-17T10:22:00Z">
              <w:tcPr>
                <w:tcW w:w="1080" w:type="dxa"/>
                <w:shd w:val="clear" w:color="auto" w:fill="CCFFCC"/>
                <w:vAlign w:val="center"/>
              </w:tcPr>
            </w:tcPrChange>
          </w:tcPr>
          <w:p w:rsidR="00F430B5" w:rsidRDefault="00F430B5">
            <w:pPr>
              <w:jc w:val="center"/>
              <w:rPr>
                <w:ins w:id="411" w:author=" " w:date="2008-10-01T14:19:00Z"/>
                <w:sz w:val="20"/>
              </w:rPr>
            </w:pPr>
          </w:p>
        </w:tc>
        <w:tc>
          <w:tcPr>
            <w:tcW w:w="1260" w:type="dxa"/>
            <w:shd w:val="clear" w:color="auto" w:fill="FFFFCC"/>
            <w:vAlign w:val="center"/>
            <w:tcPrChange w:id="412" w:author=" " w:date="2009-03-17T10:22:00Z">
              <w:tcPr>
                <w:tcW w:w="1260" w:type="dxa"/>
                <w:shd w:val="clear" w:color="auto" w:fill="FFFFCC"/>
                <w:vAlign w:val="center"/>
              </w:tcPr>
            </w:tcPrChange>
          </w:tcPr>
          <w:p w:rsidR="00F430B5" w:rsidRDefault="00F430B5">
            <w:pPr>
              <w:jc w:val="center"/>
              <w:rPr>
                <w:ins w:id="413" w:author=" " w:date="2008-10-01T14:19:00Z"/>
                <w:sz w:val="20"/>
              </w:rPr>
            </w:pPr>
          </w:p>
        </w:tc>
        <w:tc>
          <w:tcPr>
            <w:tcW w:w="1260" w:type="dxa"/>
            <w:shd w:val="clear" w:color="auto" w:fill="FFFFCC"/>
            <w:vAlign w:val="center"/>
            <w:tcPrChange w:id="414" w:author=" " w:date="2009-03-17T10:22:00Z">
              <w:tcPr>
                <w:tcW w:w="1260" w:type="dxa"/>
                <w:shd w:val="clear" w:color="auto" w:fill="FFFFCC"/>
                <w:vAlign w:val="center"/>
              </w:tcPr>
            </w:tcPrChange>
          </w:tcPr>
          <w:p w:rsidR="00F430B5" w:rsidRDefault="00F430B5">
            <w:pPr>
              <w:jc w:val="center"/>
              <w:rPr>
                <w:ins w:id="415" w:author=" " w:date="2008-10-01T14:19:00Z"/>
                <w:sz w:val="20"/>
              </w:rPr>
            </w:pPr>
          </w:p>
        </w:tc>
        <w:tc>
          <w:tcPr>
            <w:tcW w:w="1260" w:type="dxa"/>
            <w:shd w:val="clear" w:color="auto" w:fill="FFFFCC"/>
            <w:vAlign w:val="center"/>
            <w:tcPrChange w:id="416" w:author=" " w:date="2009-03-17T10:22:00Z">
              <w:tcPr>
                <w:tcW w:w="1260" w:type="dxa"/>
                <w:shd w:val="clear" w:color="auto" w:fill="FFFFCC"/>
                <w:vAlign w:val="center"/>
              </w:tcPr>
            </w:tcPrChange>
          </w:tcPr>
          <w:p w:rsidR="00F430B5" w:rsidRDefault="00F430B5">
            <w:pPr>
              <w:jc w:val="center"/>
              <w:rPr>
                <w:ins w:id="417" w:author=" " w:date="2008-10-01T14:19:00Z"/>
                <w:sz w:val="20"/>
              </w:rPr>
            </w:pPr>
          </w:p>
        </w:tc>
        <w:tc>
          <w:tcPr>
            <w:tcW w:w="1260" w:type="dxa"/>
            <w:shd w:val="clear" w:color="auto" w:fill="FFFFCC"/>
            <w:tcPrChange w:id="418" w:author=" " w:date="2009-03-17T10:22:00Z">
              <w:tcPr>
                <w:tcW w:w="1260" w:type="dxa"/>
                <w:shd w:val="clear" w:color="auto" w:fill="FFFFCC"/>
              </w:tcPr>
            </w:tcPrChange>
          </w:tcPr>
          <w:p w:rsidR="00F430B5" w:rsidRDefault="00F430B5">
            <w:pPr>
              <w:jc w:val="center"/>
              <w:rPr>
                <w:ins w:id="419" w:author=" " w:date="2008-10-01T14:19:00Z"/>
                <w:sz w:val="20"/>
              </w:rPr>
            </w:pPr>
          </w:p>
        </w:tc>
        <w:tc>
          <w:tcPr>
            <w:tcW w:w="1260" w:type="dxa"/>
            <w:shd w:val="clear" w:color="auto" w:fill="FFFFCC"/>
            <w:vAlign w:val="center"/>
            <w:tcPrChange w:id="420" w:author=" " w:date="2009-03-17T10:22:00Z">
              <w:tcPr>
                <w:tcW w:w="1260" w:type="dxa"/>
                <w:shd w:val="clear" w:color="auto" w:fill="FFFFCC"/>
                <w:vAlign w:val="center"/>
              </w:tcPr>
            </w:tcPrChange>
          </w:tcPr>
          <w:p w:rsidR="00F430B5" w:rsidRDefault="00F430B5">
            <w:pPr>
              <w:jc w:val="center"/>
              <w:rPr>
                <w:ins w:id="421" w:author=" " w:date="2008-10-01T14:19:00Z"/>
                <w:sz w:val="20"/>
              </w:rPr>
            </w:pPr>
          </w:p>
        </w:tc>
      </w:tr>
      <w:tr w:rsidR="00F430B5" w:rsidTr="009A7A5E">
        <w:trPr>
          <w:trHeight w:val="466"/>
          <w:ins w:id="422" w:author=" " w:date="2008-05-29T13:08:00Z"/>
          <w:trPrChange w:id="423" w:author=" " w:date="2009-03-17T10:22:00Z">
            <w:trPr>
              <w:trHeight w:val="466"/>
            </w:trPr>
          </w:trPrChange>
        </w:trPr>
        <w:tc>
          <w:tcPr>
            <w:tcW w:w="1350" w:type="dxa"/>
            <w:shd w:val="clear" w:color="auto" w:fill="CCECFF"/>
            <w:vAlign w:val="center"/>
            <w:tcPrChange w:id="424" w:author=" " w:date="2009-03-17T10:22:00Z">
              <w:tcPr>
                <w:tcW w:w="1144" w:type="dxa"/>
                <w:shd w:val="clear" w:color="auto" w:fill="CCECFF"/>
                <w:vAlign w:val="center"/>
              </w:tcPr>
            </w:tcPrChange>
          </w:tcPr>
          <w:p w:rsidR="00F430B5" w:rsidRDefault="00F430B5">
            <w:pPr>
              <w:jc w:val="center"/>
              <w:rPr>
                <w:ins w:id="425" w:author=" " w:date="2008-05-29T13:08:00Z"/>
                <w:i/>
                <w:iCs/>
                <w:sz w:val="20"/>
              </w:rPr>
            </w:pPr>
            <w:ins w:id="426" w:author=" " w:date="2008-05-29T13:09:00Z">
              <w:r>
                <w:rPr>
                  <w:i/>
                  <w:iCs/>
                  <w:sz w:val="20"/>
                </w:rPr>
                <w:t>Jun/2008</w:t>
              </w:r>
            </w:ins>
          </w:p>
        </w:tc>
        <w:tc>
          <w:tcPr>
            <w:tcW w:w="900" w:type="dxa"/>
            <w:shd w:val="clear" w:color="auto" w:fill="CCECFF"/>
            <w:vAlign w:val="center"/>
            <w:tcPrChange w:id="427" w:author=" " w:date="2009-03-17T10:22:00Z">
              <w:tcPr>
                <w:tcW w:w="1106" w:type="dxa"/>
                <w:gridSpan w:val="2"/>
                <w:shd w:val="clear" w:color="auto" w:fill="CCECFF"/>
                <w:vAlign w:val="center"/>
              </w:tcPr>
            </w:tcPrChange>
          </w:tcPr>
          <w:p w:rsidR="00F430B5" w:rsidRDefault="00F430B5">
            <w:pPr>
              <w:jc w:val="center"/>
              <w:rPr>
                <w:ins w:id="428" w:author=" " w:date="2008-05-29T13:08:00Z"/>
                <w:sz w:val="20"/>
              </w:rPr>
            </w:pPr>
            <w:ins w:id="429" w:author=" " w:date="2008-05-29T13:10:00Z">
              <w:r>
                <w:rPr>
                  <w:sz w:val="20"/>
                </w:rPr>
                <w:t>45</w:t>
              </w:r>
            </w:ins>
          </w:p>
        </w:tc>
        <w:tc>
          <w:tcPr>
            <w:tcW w:w="1144" w:type="dxa"/>
            <w:shd w:val="clear" w:color="auto" w:fill="CCECFF"/>
            <w:vAlign w:val="center"/>
            <w:tcPrChange w:id="430" w:author=" " w:date="2009-03-17T10:22:00Z">
              <w:tcPr>
                <w:tcW w:w="1144" w:type="dxa"/>
                <w:shd w:val="clear" w:color="auto" w:fill="CCECFF"/>
                <w:vAlign w:val="center"/>
              </w:tcPr>
            </w:tcPrChange>
          </w:tcPr>
          <w:p w:rsidR="00F430B5" w:rsidRDefault="00F430B5">
            <w:pPr>
              <w:jc w:val="center"/>
              <w:rPr>
                <w:ins w:id="431" w:author=" " w:date="2008-05-29T13:08:00Z"/>
                <w:sz w:val="20"/>
              </w:rPr>
            </w:pPr>
            <w:ins w:id="432" w:author=" " w:date="2008-05-29T13:13:00Z">
              <w:r>
                <w:rPr>
                  <w:sz w:val="20"/>
                </w:rPr>
                <w:t>45</w:t>
              </w:r>
            </w:ins>
          </w:p>
        </w:tc>
        <w:tc>
          <w:tcPr>
            <w:tcW w:w="1196" w:type="dxa"/>
            <w:shd w:val="clear" w:color="auto" w:fill="CCECFF"/>
            <w:vAlign w:val="center"/>
            <w:tcPrChange w:id="433" w:author=" " w:date="2009-03-17T10:22:00Z">
              <w:tcPr>
                <w:tcW w:w="1196" w:type="dxa"/>
                <w:shd w:val="clear" w:color="auto" w:fill="CCECFF"/>
                <w:vAlign w:val="center"/>
              </w:tcPr>
            </w:tcPrChange>
          </w:tcPr>
          <w:p w:rsidR="00F430B5" w:rsidRDefault="00734056">
            <w:pPr>
              <w:jc w:val="center"/>
              <w:rPr>
                <w:ins w:id="434" w:author=" " w:date="2008-05-29T13:08:00Z"/>
                <w:sz w:val="20"/>
              </w:rPr>
            </w:pPr>
            <w:r>
              <w:rPr>
                <w:sz w:val="20"/>
              </w:rPr>
              <w:t>45</w:t>
            </w:r>
          </w:p>
        </w:tc>
        <w:tc>
          <w:tcPr>
            <w:tcW w:w="1260" w:type="dxa"/>
            <w:shd w:val="clear" w:color="auto" w:fill="CCECFF"/>
            <w:tcPrChange w:id="435" w:author=" " w:date="2009-03-17T10:22:00Z">
              <w:tcPr>
                <w:tcW w:w="1260" w:type="dxa"/>
                <w:shd w:val="clear" w:color="auto" w:fill="CCECFF"/>
              </w:tcPr>
            </w:tcPrChange>
          </w:tcPr>
          <w:p w:rsidR="00F430B5" w:rsidRDefault="00734056">
            <w:pPr>
              <w:jc w:val="center"/>
              <w:rPr>
                <w:ins w:id="436" w:author=" " w:date="2008-05-29T13:08:00Z"/>
                <w:sz w:val="20"/>
              </w:rPr>
            </w:pPr>
            <w:r>
              <w:rPr>
                <w:sz w:val="20"/>
              </w:rPr>
              <w:t>0</w:t>
            </w:r>
          </w:p>
        </w:tc>
        <w:tc>
          <w:tcPr>
            <w:tcW w:w="1080" w:type="dxa"/>
            <w:shd w:val="clear" w:color="auto" w:fill="CCECFF"/>
            <w:vAlign w:val="center"/>
            <w:tcPrChange w:id="437" w:author=" " w:date="2009-03-17T10:22:00Z">
              <w:tcPr>
                <w:tcW w:w="1080" w:type="dxa"/>
                <w:shd w:val="clear" w:color="auto" w:fill="CCECFF"/>
                <w:vAlign w:val="center"/>
              </w:tcPr>
            </w:tcPrChange>
          </w:tcPr>
          <w:p w:rsidR="00F430B5" w:rsidRDefault="00734056">
            <w:pPr>
              <w:jc w:val="center"/>
              <w:rPr>
                <w:ins w:id="438" w:author=" " w:date="2008-05-29T13:08:00Z"/>
                <w:sz w:val="20"/>
              </w:rPr>
            </w:pPr>
            <w:r>
              <w:rPr>
                <w:sz w:val="20"/>
              </w:rPr>
              <w:t>0</w:t>
            </w:r>
          </w:p>
        </w:tc>
        <w:tc>
          <w:tcPr>
            <w:tcW w:w="1080" w:type="dxa"/>
            <w:shd w:val="clear" w:color="auto" w:fill="CCFFCC"/>
            <w:vAlign w:val="center"/>
            <w:tcPrChange w:id="439" w:author=" " w:date="2009-03-17T10:22:00Z">
              <w:tcPr>
                <w:tcW w:w="1080" w:type="dxa"/>
                <w:shd w:val="clear" w:color="auto" w:fill="CCFFCC"/>
                <w:vAlign w:val="center"/>
              </w:tcPr>
            </w:tcPrChange>
          </w:tcPr>
          <w:p w:rsidR="00F430B5" w:rsidRDefault="00F430B5">
            <w:pPr>
              <w:jc w:val="center"/>
              <w:rPr>
                <w:ins w:id="440" w:author=" " w:date="2008-05-29T13:08:00Z"/>
                <w:sz w:val="20"/>
              </w:rPr>
            </w:pPr>
          </w:p>
        </w:tc>
        <w:tc>
          <w:tcPr>
            <w:tcW w:w="1080" w:type="dxa"/>
            <w:shd w:val="clear" w:color="auto" w:fill="CCFFCC"/>
            <w:vAlign w:val="center"/>
            <w:tcPrChange w:id="441" w:author=" " w:date="2009-03-17T10:22:00Z">
              <w:tcPr>
                <w:tcW w:w="1080" w:type="dxa"/>
                <w:shd w:val="clear" w:color="auto" w:fill="CCFFCC"/>
                <w:vAlign w:val="center"/>
              </w:tcPr>
            </w:tcPrChange>
          </w:tcPr>
          <w:p w:rsidR="00F430B5" w:rsidRDefault="00F430B5">
            <w:pPr>
              <w:jc w:val="center"/>
              <w:rPr>
                <w:ins w:id="442" w:author=" " w:date="2008-05-29T13:08:00Z"/>
                <w:sz w:val="20"/>
              </w:rPr>
            </w:pPr>
          </w:p>
        </w:tc>
        <w:tc>
          <w:tcPr>
            <w:tcW w:w="1170" w:type="dxa"/>
            <w:shd w:val="clear" w:color="auto" w:fill="CCFFCC"/>
            <w:vAlign w:val="center"/>
            <w:tcPrChange w:id="443" w:author=" " w:date="2009-03-17T10:22:00Z">
              <w:tcPr>
                <w:tcW w:w="1170" w:type="dxa"/>
                <w:shd w:val="clear" w:color="auto" w:fill="CCFFCC"/>
                <w:vAlign w:val="center"/>
              </w:tcPr>
            </w:tcPrChange>
          </w:tcPr>
          <w:p w:rsidR="00F430B5" w:rsidRDefault="00F430B5">
            <w:pPr>
              <w:jc w:val="center"/>
              <w:rPr>
                <w:ins w:id="444" w:author=" " w:date="2008-05-29T13:08:00Z"/>
                <w:sz w:val="20"/>
              </w:rPr>
            </w:pPr>
          </w:p>
        </w:tc>
        <w:tc>
          <w:tcPr>
            <w:tcW w:w="1350" w:type="dxa"/>
            <w:shd w:val="clear" w:color="auto" w:fill="CCFFCC"/>
            <w:tcPrChange w:id="445" w:author=" " w:date="2009-03-17T10:22:00Z">
              <w:tcPr>
                <w:tcW w:w="1350" w:type="dxa"/>
                <w:shd w:val="clear" w:color="auto" w:fill="CCFFCC"/>
              </w:tcPr>
            </w:tcPrChange>
          </w:tcPr>
          <w:p w:rsidR="00F430B5" w:rsidRDefault="00F430B5">
            <w:pPr>
              <w:jc w:val="center"/>
              <w:rPr>
                <w:ins w:id="446" w:author=" " w:date="2008-05-29T13:08:00Z"/>
                <w:sz w:val="20"/>
              </w:rPr>
            </w:pPr>
          </w:p>
        </w:tc>
        <w:tc>
          <w:tcPr>
            <w:tcW w:w="1080" w:type="dxa"/>
            <w:shd w:val="clear" w:color="auto" w:fill="CCFFCC"/>
            <w:vAlign w:val="center"/>
            <w:tcPrChange w:id="447" w:author=" " w:date="2009-03-17T10:22:00Z">
              <w:tcPr>
                <w:tcW w:w="1080" w:type="dxa"/>
                <w:shd w:val="clear" w:color="auto" w:fill="CCFFCC"/>
                <w:vAlign w:val="center"/>
              </w:tcPr>
            </w:tcPrChange>
          </w:tcPr>
          <w:p w:rsidR="00F430B5" w:rsidRDefault="00F430B5">
            <w:pPr>
              <w:jc w:val="center"/>
              <w:rPr>
                <w:ins w:id="448" w:author=" " w:date="2008-05-29T13:08:00Z"/>
                <w:sz w:val="20"/>
              </w:rPr>
            </w:pPr>
          </w:p>
        </w:tc>
        <w:tc>
          <w:tcPr>
            <w:tcW w:w="1260" w:type="dxa"/>
            <w:shd w:val="clear" w:color="auto" w:fill="FFFFCC"/>
            <w:vAlign w:val="center"/>
            <w:tcPrChange w:id="449" w:author=" " w:date="2009-03-17T10:22:00Z">
              <w:tcPr>
                <w:tcW w:w="1260" w:type="dxa"/>
                <w:shd w:val="clear" w:color="auto" w:fill="FFFFCC"/>
                <w:vAlign w:val="center"/>
              </w:tcPr>
            </w:tcPrChange>
          </w:tcPr>
          <w:p w:rsidR="00F430B5" w:rsidRDefault="00F430B5">
            <w:pPr>
              <w:jc w:val="center"/>
              <w:rPr>
                <w:ins w:id="450" w:author=" " w:date="2008-05-29T13:08:00Z"/>
                <w:sz w:val="20"/>
              </w:rPr>
            </w:pPr>
          </w:p>
        </w:tc>
        <w:tc>
          <w:tcPr>
            <w:tcW w:w="1260" w:type="dxa"/>
            <w:shd w:val="clear" w:color="auto" w:fill="FFFFCC"/>
            <w:vAlign w:val="center"/>
            <w:tcPrChange w:id="451" w:author=" " w:date="2009-03-17T10:22:00Z">
              <w:tcPr>
                <w:tcW w:w="1260" w:type="dxa"/>
                <w:shd w:val="clear" w:color="auto" w:fill="FFFFCC"/>
                <w:vAlign w:val="center"/>
              </w:tcPr>
            </w:tcPrChange>
          </w:tcPr>
          <w:p w:rsidR="00F430B5" w:rsidRDefault="00F430B5">
            <w:pPr>
              <w:jc w:val="center"/>
              <w:rPr>
                <w:ins w:id="452" w:author=" " w:date="2008-05-29T13:08:00Z"/>
                <w:sz w:val="20"/>
              </w:rPr>
            </w:pPr>
          </w:p>
        </w:tc>
        <w:tc>
          <w:tcPr>
            <w:tcW w:w="1260" w:type="dxa"/>
            <w:shd w:val="clear" w:color="auto" w:fill="FFFFCC"/>
            <w:vAlign w:val="center"/>
            <w:tcPrChange w:id="453" w:author=" " w:date="2009-03-17T10:22:00Z">
              <w:tcPr>
                <w:tcW w:w="1260" w:type="dxa"/>
                <w:shd w:val="clear" w:color="auto" w:fill="FFFFCC"/>
                <w:vAlign w:val="center"/>
              </w:tcPr>
            </w:tcPrChange>
          </w:tcPr>
          <w:p w:rsidR="00F430B5" w:rsidRDefault="00F430B5">
            <w:pPr>
              <w:jc w:val="center"/>
              <w:rPr>
                <w:ins w:id="454" w:author=" " w:date="2008-05-29T13:08:00Z"/>
                <w:sz w:val="20"/>
              </w:rPr>
            </w:pPr>
          </w:p>
        </w:tc>
        <w:tc>
          <w:tcPr>
            <w:tcW w:w="1260" w:type="dxa"/>
            <w:shd w:val="clear" w:color="auto" w:fill="FFFFCC"/>
            <w:tcPrChange w:id="455" w:author=" " w:date="2009-03-17T10:22:00Z">
              <w:tcPr>
                <w:tcW w:w="1260" w:type="dxa"/>
                <w:shd w:val="clear" w:color="auto" w:fill="FFFFCC"/>
              </w:tcPr>
            </w:tcPrChange>
          </w:tcPr>
          <w:p w:rsidR="00F430B5" w:rsidRDefault="00F430B5">
            <w:pPr>
              <w:jc w:val="center"/>
              <w:rPr>
                <w:ins w:id="456" w:author=" " w:date="2008-05-29T13:08:00Z"/>
                <w:sz w:val="20"/>
              </w:rPr>
            </w:pPr>
          </w:p>
        </w:tc>
        <w:tc>
          <w:tcPr>
            <w:tcW w:w="1260" w:type="dxa"/>
            <w:shd w:val="clear" w:color="auto" w:fill="FFFFCC"/>
            <w:vAlign w:val="center"/>
            <w:tcPrChange w:id="457" w:author=" " w:date="2009-03-17T10:22:00Z">
              <w:tcPr>
                <w:tcW w:w="1260" w:type="dxa"/>
                <w:shd w:val="clear" w:color="auto" w:fill="FFFFCC"/>
                <w:vAlign w:val="center"/>
              </w:tcPr>
            </w:tcPrChange>
          </w:tcPr>
          <w:p w:rsidR="00F430B5" w:rsidRDefault="00F430B5">
            <w:pPr>
              <w:jc w:val="center"/>
              <w:rPr>
                <w:ins w:id="458" w:author=" " w:date="2008-05-29T13:08:00Z"/>
                <w:sz w:val="20"/>
              </w:rPr>
            </w:pPr>
          </w:p>
        </w:tc>
      </w:tr>
      <w:tr w:rsidR="00F430B5" w:rsidTr="009A7A5E">
        <w:trPr>
          <w:trHeight w:val="466"/>
          <w:ins w:id="459" w:author=" " w:date="2008-03-31T13:56:00Z"/>
          <w:trPrChange w:id="460" w:author=" " w:date="2009-03-17T10:22:00Z">
            <w:trPr>
              <w:trHeight w:val="466"/>
            </w:trPr>
          </w:trPrChange>
        </w:trPr>
        <w:tc>
          <w:tcPr>
            <w:tcW w:w="1350" w:type="dxa"/>
            <w:shd w:val="clear" w:color="auto" w:fill="CCECFF"/>
            <w:vAlign w:val="center"/>
            <w:tcPrChange w:id="461" w:author=" " w:date="2009-03-17T10:22:00Z">
              <w:tcPr>
                <w:tcW w:w="1144" w:type="dxa"/>
                <w:shd w:val="clear" w:color="auto" w:fill="CCECFF"/>
                <w:vAlign w:val="center"/>
              </w:tcPr>
            </w:tcPrChange>
          </w:tcPr>
          <w:p w:rsidR="00F430B5" w:rsidRDefault="00F430B5">
            <w:pPr>
              <w:jc w:val="center"/>
              <w:rPr>
                <w:ins w:id="462" w:author=" " w:date="2008-03-31T13:56:00Z"/>
                <w:i/>
                <w:iCs/>
                <w:sz w:val="20"/>
              </w:rPr>
            </w:pPr>
            <w:ins w:id="463" w:author=" " w:date="2008-03-31T13:56:00Z">
              <w:r>
                <w:rPr>
                  <w:i/>
                  <w:iCs/>
                  <w:sz w:val="20"/>
                </w:rPr>
                <w:t>Mar/2008</w:t>
              </w:r>
            </w:ins>
          </w:p>
        </w:tc>
        <w:tc>
          <w:tcPr>
            <w:tcW w:w="900" w:type="dxa"/>
            <w:shd w:val="clear" w:color="auto" w:fill="CCECFF"/>
            <w:vAlign w:val="center"/>
            <w:tcPrChange w:id="464" w:author=" " w:date="2009-03-17T10:22:00Z">
              <w:tcPr>
                <w:tcW w:w="1106" w:type="dxa"/>
                <w:gridSpan w:val="2"/>
                <w:shd w:val="clear" w:color="auto" w:fill="CCECFF"/>
                <w:vAlign w:val="center"/>
              </w:tcPr>
            </w:tcPrChange>
          </w:tcPr>
          <w:p w:rsidR="00F430B5" w:rsidRDefault="00F430B5">
            <w:pPr>
              <w:jc w:val="center"/>
              <w:rPr>
                <w:ins w:id="465" w:author=" " w:date="2008-03-31T13:56:00Z"/>
                <w:sz w:val="20"/>
              </w:rPr>
            </w:pPr>
            <w:ins w:id="466" w:author=" " w:date="2008-03-31T13:57:00Z">
              <w:r>
                <w:rPr>
                  <w:sz w:val="20"/>
                </w:rPr>
                <w:t>45</w:t>
              </w:r>
            </w:ins>
          </w:p>
        </w:tc>
        <w:tc>
          <w:tcPr>
            <w:tcW w:w="1144" w:type="dxa"/>
            <w:shd w:val="clear" w:color="auto" w:fill="CCECFF"/>
            <w:vAlign w:val="center"/>
            <w:tcPrChange w:id="467" w:author=" " w:date="2009-03-17T10:22:00Z">
              <w:tcPr>
                <w:tcW w:w="1144" w:type="dxa"/>
                <w:shd w:val="clear" w:color="auto" w:fill="CCECFF"/>
                <w:vAlign w:val="center"/>
              </w:tcPr>
            </w:tcPrChange>
          </w:tcPr>
          <w:p w:rsidR="00F430B5" w:rsidRDefault="00F430B5">
            <w:pPr>
              <w:jc w:val="center"/>
              <w:rPr>
                <w:ins w:id="468" w:author=" " w:date="2008-03-31T13:56:00Z"/>
                <w:sz w:val="20"/>
              </w:rPr>
            </w:pPr>
            <w:ins w:id="469" w:author=" " w:date="2008-03-31T13:57:00Z">
              <w:r>
                <w:rPr>
                  <w:sz w:val="20"/>
                </w:rPr>
                <w:t>45</w:t>
              </w:r>
            </w:ins>
          </w:p>
        </w:tc>
        <w:tc>
          <w:tcPr>
            <w:tcW w:w="1196" w:type="dxa"/>
            <w:shd w:val="clear" w:color="auto" w:fill="CCECFF"/>
            <w:vAlign w:val="center"/>
            <w:tcPrChange w:id="470" w:author=" " w:date="2009-03-17T10:22:00Z">
              <w:tcPr>
                <w:tcW w:w="1196" w:type="dxa"/>
                <w:shd w:val="clear" w:color="auto" w:fill="CCECFF"/>
                <w:vAlign w:val="center"/>
              </w:tcPr>
            </w:tcPrChange>
          </w:tcPr>
          <w:p w:rsidR="00F430B5" w:rsidRDefault="00734056">
            <w:pPr>
              <w:jc w:val="center"/>
              <w:rPr>
                <w:ins w:id="471" w:author=" " w:date="2008-03-31T13:56:00Z"/>
                <w:sz w:val="20"/>
              </w:rPr>
            </w:pPr>
            <w:r>
              <w:rPr>
                <w:sz w:val="20"/>
              </w:rPr>
              <w:t>45</w:t>
            </w:r>
          </w:p>
        </w:tc>
        <w:tc>
          <w:tcPr>
            <w:tcW w:w="1260" w:type="dxa"/>
            <w:shd w:val="clear" w:color="auto" w:fill="CCECFF"/>
            <w:tcPrChange w:id="472" w:author=" " w:date="2009-03-17T10:22:00Z">
              <w:tcPr>
                <w:tcW w:w="1260" w:type="dxa"/>
                <w:shd w:val="clear" w:color="auto" w:fill="CCECFF"/>
              </w:tcPr>
            </w:tcPrChange>
          </w:tcPr>
          <w:p w:rsidR="00F430B5" w:rsidRDefault="00734056">
            <w:pPr>
              <w:jc w:val="center"/>
              <w:rPr>
                <w:ins w:id="473" w:author=" " w:date="2008-03-31T13:56:00Z"/>
                <w:sz w:val="20"/>
              </w:rPr>
            </w:pPr>
            <w:r>
              <w:rPr>
                <w:sz w:val="20"/>
              </w:rPr>
              <w:t>0</w:t>
            </w:r>
          </w:p>
        </w:tc>
        <w:tc>
          <w:tcPr>
            <w:tcW w:w="1080" w:type="dxa"/>
            <w:shd w:val="clear" w:color="auto" w:fill="CCECFF"/>
            <w:vAlign w:val="center"/>
            <w:tcPrChange w:id="474" w:author=" " w:date="2009-03-17T10:22:00Z">
              <w:tcPr>
                <w:tcW w:w="1080" w:type="dxa"/>
                <w:shd w:val="clear" w:color="auto" w:fill="CCECFF"/>
                <w:vAlign w:val="center"/>
              </w:tcPr>
            </w:tcPrChange>
          </w:tcPr>
          <w:p w:rsidR="00F430B5" w:rsidRDefault="00734056">
            <w:pPr>
              <w:jc w:val="center"/>
              <w:rPr>
                <w:ins w:id="475" w:author=" " w:date="2008-03-31T13:56:00Z"/>
                <w:sz w:val="20"/>
              </w:rPr>
            </w:pPr>
            <w:r>
              <w:rPr>
                <w:sz w:val="20"/>
              </w:rPr>
              <w:t>0</w:t>
            </w:r>
          </w:p>
        </w:tc>
        <w:tc>
          <w:tcPr>
            <w:tcW w:w="1080" w:type="dxa"/>
            <w:shd w:val="clear" w:color="auto" w:fill="CCFFCC"/>
            <w:vAlign w:val="center"/>
            <w:tcPrChange w:id="476" w:author=" " w:date="2009-03-17T10:22:00Z">
              <w:tcPr>
                <w:tcW w:w="1080" w:type="dxa"/>
                <w:shd w:val="clear" w:color="auto" w:fill="CCFFCC"/>
                <w:vAlign w:val="center"/>
              </w:tcPr>
            </w:tcPrChange>
          </w:tcPr>
          <w:p w:rsidR="00F430B5" w:rsidRDefault="00F430B5">
            <w:pPr>
              <w:jc w:val="center"/>
              <w:rPr>
                <w:ins w:id="477" w:author=" " w:date="2008-03-31T13:56:00Z"/>
                <w:sz w:val="20"/>
              </w:rPr>
            </w:pPr>
          </w:p>
        </w:tc>
        <w:tc>
          <w:tcPr>
            <w:tcW w:w="1080" w:type="dxa"/>
            <w:shd w:val="clear" w:color="auto" w:fill="CCFFCC"/>
            <w:vAlign w:val="center"/>
            <w:tcPrChange w:id="478" w:author=" " w:date="2009-03-17T10:22:00Z">
              <w:tcPr>
                <w:tcW w:w="1080" w:type="dxa"/>
                <w:shd w:val="clear" w:color="auto" w:fill="CCFFCC"/>
                <w:vAlign w:val="center"/>
              </w:tcPr>
            </w:tcPrChange>
          </w:tcPr>
          <w:p w:rsidR="00F430B5" w:rsidRDefault="00F430B5">
            <w:pPr>
              <w:jc w:val="center"/>
              <w:rPr>
                <w:ins w:id="479" w:author=" " w:date="2008-03-31T13:56:00Z"/>
                <w:sz w:val="20"/>
              </w:rPr>
            </w:pPr>
          </w:p>
        </w:tc>
        <w:tc>
          <w:tcPr>
            <w:tcW w:w="1170" w:type="dxa"/>
            <w:shd w:val="clear" w:color="auto" w:fill="CCFFCC"/>
            <w:vAlign w:val="center"/>
            <w:tcPrChange w:id="480" w:author=" " w:date="2009-03-17T10:22:00Z">
              <w:tcPr>
                <w:tcW w:w="1170" w:type="dxa"/>
                <w:shd w:val="clear" w:color="auto" w:fill="CCFFCC"/>
                <w:vAlign w:val="center"/>
              </w:tcPr>
            </w:tcPrChange>
          </w:tcPr>
          <w:p w:rsidR="00F430B5" w:rsidRDefault="00F430B5">
            <w:pPr>
              <w:jc w:val="center"/>
              <w:rPr>
                <w:ins w:id="481" w:author=" " w:date="2008-03-31T13:56:00Z"/>
                <w:sz w:val="20"/>
              </w:rPr>
            </w:pPr>
          </w:p>
        </w:tc>
        <w:tc>
          <w:tcPr>
            <w:tcW w:w="1350" w:type="dxa"/>
            <w:shd w:val="clear" w:color="auto" w:fill="CCFFCC"/>
            <w:tcPrChange w:id="482" w:author=" " w:date="2009-03-17T10:22:00Z">
              <w:tcPr>
                <w:tcW w:w="1350" w:type="dxa"/>
                <w:shd w:val="clear" w:color="auto" w:fill="CCFFCC"/>
              </w:tcPr>
            </w:tcPrChange>
          </w:tcPr>
          <w:p w:rsidR="00F430B5" w:rsidRDefault="00F430B5">
            <w:pPr>
              <w:jc w:val="center"/>
              <w:rPr>
                <w:ins w:id="483" w:author=" " w:date="2008-03-31T13:56:00Z"/>
                <w:sz w:val="20"/>
              </w:rPr>
            </w:pPr>
          </w:p>
        </w:tc>
        <w:tc>
          <w:tcPr>
            <w:tcW w:w="1080" w:type="dxa"/>
            <w:shd w:val="clear" w:color="auto" w:fill="CCFFCC"/>
            <w:vAlign w:val="center"/>
            <w:tcPrChange w:id="484" w:author=" " w:date="2009-03-17T10:22:00Z">
              <w:tcPr>
                <w:tcW w:w="1080" w:type="dxa"/>
                <w:shd w:val="clear" w:color="auto" w:fill="CCFFCC"/>
                <w:vAlign w:val="center"/>
              </w:tcPr>
            </w:tcPrChange>
          </w:tcPr>
          <w:p w:rsidR="00F430B5" w:rsidRDefault="00F430B5">
            <w:pPr>
              <w:jc w:val="center"/>
              <w:rPr>
                <w:ins w:id="485" w:author=" " w:date="2008-03-31T13:56:00Z"/>
                <w:sz w:val="20"/>
              </w:rPr>
            </w:pPr>
          </w:p>
        </w:tc>
        <w:tc>
          <w:tcPr>
            <w:tcW w:w="1260" w:type="dxa"/>
            <w:shd w:val="clear" w:color="auto" w:fill="FFFFCC"/>
            <w:vAlign w:val="center"/>
            <w:tcPrChange w:id="486" w:author=" " w:date="2009-03-17T10:22:00Z">
              <w:tcPr>
                <w:tcW w:w="1260" w:type="dxa"/>
                <w:shd w:val="clear" w:color="auto" w:fill="FFFFCC"/>
                <w:vAlign w:val="center"/>
              </w:tcPr>
            </w:tcPrChange>
          </w:tcPr>
          <w:p w:rsidR="00F430B5" w:rsidRDefault="00F430B5">
            <w:pPr>
              <w:jc w:val="center"/>
              <w:rPr>
                <w:ins w:id="487" w:author=" " w:date="2008-03-31T13:56:00Z"/>
                <w:sz w:val="20"/>
              </w:rPr>
            </w:pPr>
          </w:p>
        </w:tc>
        <w:tc>
          <w:tcPr>
            <w:tcW w:w="1260" w:type="dxa"/>
            <w:shd w:val="clear" w:color="auto" w:fill="FFFFCC"/>
            <w:vAlign w:val="center"/>
            <w:tcPrChange w:id="488" w:author=" " w:date="2009-03-17T10:22:00Z">
              <w:tcPr>
                <w:tcW w:w="1260" w:type="dxa"/>
                <w:shd w:val="clear" w:color="auto" w:fill="FFFFCC"/>
                <w:vAlign w:val="center"/>
              </w:tcPr>
            </w:tcPrChange>
          </w:tcPr>
          <w:p w:rsidR="00F430B5" w:rsidRDefault="00F430B5">
            <w:pPr>
              <w:jc w:val="center"/>
              <w:rPr>
                <w:ins w:id="489" w:author=" " w:date="2008-03-31T13:56:00Z"/>
                <w:sz w:val="20"/>
              </w:rPr>
            </w:pPr>
          </w:p>
        </w:tc>
        <w:tc>
          <w:tcPr>
            <w:tcW w:w="1260" w:type="dxa"/>
            <w:shd w:val="clear" w:color="auto" w:fill="FFFFCC"/>
            <w:vAlign w:val="center"/>
            <w:tcPrChange w:id="490" w:author=" " w:date="2009-03-17T10:22:00Z">
              <w:tcPr>
                <w:tcW w:w="1260" w:type="dxa"/>
                <w:shd w:val="clear" w:color="auto" w:fill="FFFFCC"/>
                <w:vAlign w:val="center"/>
              </w:tcPr>
            </w:tcPrChange>
          </w:tcPr>
          <w:p w:rsidR="00F430B5" w:rsidRDefault="00F430B5">
            <w:pPr>
              <w:jc w:val="center"/>
              <w:rPr>
                <w:ins w:id="491" w:author=" " w:date="2008-03-31T13:56:00Z"/>
                <w:sz w:val="20"/>
              </w:rPr>
            </w:pPr>
          </w:p>
        </w:tc>
        <w:tc>
          <w:tcPr>
            <w:tcW w:w="1260" w:type="dxa"/>
            <w:shd w:val="clear" w:color="auto" w:fill="FFFFCC"/>
            <w:tcPrChange w:id="492" w:author=" " w:date="2009-03-17T10:22:00Z">
              <w:tcPr>
                <w:tcW w:w="1260" w:type="dxa"/>
                <w:shd w:val="clear" w:color="auto" w:fill="FFFFCC"/>
              </w:tcPr>
            </w:tcPrChange>
          </w:tcPr>
          <w:p w:rsidR="00F430B5" w:rsidRDefault="00F430B5">
            <w:pPr>
              <w:jc w:val="center"/>
              <w:rPr>
                <w:ins w:id="493" w:author=" " w:date="2008-03-31T13:56:00Z"/>
                <w:sz w:val="20"/>
              </w:rPr>
            </w:pPr>
          </w:p>
        </w:tc>
        <w:tc>
          <w:tcPr>
            <w:tcW w:w="1260" w:type="dxa"/>
            <w:shd w:val="clear" w:color="auto" w:fill="FFFFCC"/>
            <w:vAlign w:val="center"/>
            <w:tcPrChange w:id="494" w:author=" " w:date="2009-03-17T10:22:00Z">
              <w:tcPr>
                <w:tcW w:w="1260" w:type="dxa"/>
                <w:shd w:val="clear" w:color="auto" w:fill="FFFFCC"/>
                <w:vAlign w:val="center"/>
              </w:tcPr>
            </w:tcPrChange>
          </w:tcPr>
          <w:p w:rsidR="00F430B5" w:rsidRDefault="00F430B5">
            <w:pPr>
              <w:jc w:val="center"/>
              <w:rPr>
                <w:ins w:id="495" w:author=" " w:date="2008-03-31T13:56:00Z"/>
                <w:sz w:val="20"/>
              </w:rPr>
            </w:pPr>
          </w:p>
        </w:tc>
      </w:tr>
      <w:tr w:rsidR="00F430B5" w:rsidTr="009A7A5E">
        <w:trPr>
          <w:trHeight w:val="466"/>
          <w:trPrChange w:id="496" w:author=" " w:date="2009-03-17T10:22:00Z">
            <w:trPr>
              <w:trHeight w:val="466"/>
            </w:trPr>
          </w:trPrChange>
        </w:trPr>
        <w:tc>
          <w:tcPr>
            <w:tcW w:w="1350" w:type="dxa"/>
            <w:shd w:val="clear" w:color="auto" w:fill="CCECFF"/>
            <w:vAlign w:val="center"/>
            <w:tcPrChange w:id="497" w:author=" " w:date="2009-03-17T10:22:00Z">
              <w:tcPr>
                <w:tcW w:w="1144" w:type="dxa"/>
                <w:shd w:val="clear" w:color="auto" w:fill="CCECFF"/>
                <w:vAlign w:val="center"/>
              </w:tcPr>
            </w:tcPrChange>
          </w:tcPr>
          <w:p w:rsidR="00F430B5" w:rsidRDefault="00F430B5">
            <w:pPr>
              <w:jc w:val="center"/>
              <w:rPr>
                <w:i/>
                <w:iCs/>
                <w:sz w:val="20"/>
              </w:rPr>
            </w:pPr>
            <w:r>
              <w:rPr>
                <w:i/>
                <w:iCs/>
                <w:sz w:val="20"/>
              </w:rPr>
              <w:t>Dec/2007</w:t>
            </w:r>
          </w:p>
        </w:tc>
        <w:tc>
          <w:tcPr>
            <w:tcW w:w="900" w:type="dxa"/>
            <w:shd w:val="clear" w:color="auto" w:fill="CCECFF"/>
            <w:vAlign w:val="center"/>
            <w:tcPrChange w:id="498" w:author=" " w:date="2009-03-17T10:22:00Z">
              <w:tcPr>
                <w:tcW w:w="1106" w:type="dxa"/>
                <w:gridSpan w:val="2"/>
                <w:shd w:val="clear" w:color="auto" w:fill="CCECFF"/>
                <w:vAlign w:val="center"/>
              </w:tcPr>
            </w:tcPrChange>
          </w:tcPr>
          <w:p w:rsidR="00F430B5" w:rsidRDefault="00F430B5">
            <w:pPr>
              <w:jc w:val="center"/>
              <w:rPr>
                <w:sz w:val="20"/>
              </w:rPr>
            </w:pPr>
            <w:ins w:id="499" w:author=" " w:date="2008-03-31T13:43:00Z">
              <w:r>
                <w:rPr>
                  <w:sz w:val="20"/>
                </w:rPr>
                <w:t>45</w:t>
              </w:r>
            </w:ins>
          </w:p>
        </w:tc>
        <w:tc>
          <w:tcPr>
            <w:tcW w:w="1144" w:type="dxa"/>
            <w:shd w:val="clear" w:color="auto" w:fill="CCECFF"/>
            <w:vAlign w:val="center"/>
            <w:tcPrChange w:id="500" w:author=" " w:date="2009-03-17T10:22:00Z">
              <w:tcPr>
                <w:tcW w:w="1144" w:type="dxa"/>
                <w:shd w:val="clear" w:color="auto" w:fill="CCECFF"/>
                <w:vAlign w:val="center"/>
              </w:tcPr>
            </w:tcPrChange>
          </w:tcPr>
          <w:p w:rsidR="00F430B5" w:rsidRDefault="00F430B5">
            <w:pPr>
              <w:jc w:val="center"/>
              <w:rPr>
                <w:sz w:val="20"/>
              </w:rPr>
            </w:pPr>
            <w:ins w:id="501" w:author=" " w:date="2008-03-31T13:43:00Z">
              <w:r>
                <w:rPr>
                  <w:sz w:val="20"/>
                </w:rPr>
                <w:t>45</w:t>
              </w:r>
            </w:ins>
          </w:p>
        </w:tc>
        <w:tc>
          <w:tcPr>
            <w:tcW w:w="1196" w:type="dxa"/>
            <w:shd w:val="clear" w:color="auto" w:fill="CCECFF"/>
            <w:vAlign w:val="center"/>
            <w:tcPrChange w:id="502" w:author=" " w:date="2009-03-17T10:22:00Z">
              <w:tcPr>
                <w:tcW w:w="1196" w:type="dxa"/>
                <w:shd w:val="clear" w:color="auto" w:fill="CCECFF"/>
                <w:vAlign w:val="center"/>
              </w:tcPr>
            </w:tcPrChange>
          </w:tcPr>
          <w:p w:rsidR="00F430B5" w:rsidRDefault="00734056">
            <w:pPr>
              <w:jc w:val="center"/>
              <w:rPr>
                <w:sz w:val="20"/>
              </w:rPr>
            </w:pPr>
            <w:r>
              <w:rPr>
                <w:sz w:val="20"/>
              </w:rPr>
              <w:t>45</w:t>
            </w:r>
          </w:p>
        </w:tc>
        <w:tc>
          <w:tcPr>
            <w:tcW w:w="1260" w:type="dxa"/>
            <w:shd w:val="clear" w:color="auto" w:fill="CCECFF"/>
            <w:tcPrChange w:id="503" w:author=" " w:date="2009-03-17T10:22:00Z">
              <w:tcPr>
                <w:tcW w:w="1260" w:type="dxa"/>
                <w:shd w:val="clear" w:color="auto" w:fill="CCECFF"/>
              </w:tcPr>
            </w:tcPrChange>
          </w:tcPr>
          <w:p w:rsidR="00F430B5" w:rsidRDefault="00734056">
            <w:pPr>
              <w:jc w:val="center"/>
              <w:rPr>
                <w:sz w:val="20"/>
              </w:rPr>
            </w:pPr>
            <w:r>
              <w:rPr>
                <w:sz w:val="20"/>
              </w:rPr>
              <w:t>0</w:t>
            </w:r>
          </w:p>
        </w:tc>
        <w:tc>
          <w:tcPr>
            <w:tcW w:w="1080" w:type="dxa"/>
            <w:shd w:val="clear" w:color="auto" w:fill="CCECFF"/>
            <w:vAlign w:val="center"/>
            <w:tcPrChange w:id="504" w:author=" " w:date="2009-03-17T10:22:00Z">
              <w:tcPr>
                <w:tcW w:w="1080" w:type="dxa"/>
                <w:shd w:val="clear" w:color="auto" w:fill="CCECFF"/>
                <w:vAlign w:val="center"/>
              </w:tcPr>
            </w:tcPrChange>
          </w:tcPr>
          <w:p w:rsidR="00F430B5" w:rsidRDefault="00734056">
            <w:pPr>
              <w:jc w:val="center"/>
              <w:rPr>
                <w:sz w:val="20"/>
              </w:rPr>
            </w:pPr>
            <w:r>
              <w:rPr>
                <w:sz w:val="20"/>
              </w:rPr>
              <w:t>0</w:t>
            </w:r>
          </w:p>
        </w:tc>
        <w:tc>
          <w:tcPr>
            <w:tcW w:w="1080" w:type="dxa"/>
            <w:shd w:val="clear" w:color="auto" w:fill="CCFFCC"/>
            <w:vAlign w:val="center"/>
            <w:tcPrChange w:id="505" w:author=" " w:date="2009-03-17T10:22:00Z">
              <w:tcPr>
                <w:tcW w:w="1080" w:type="dxa"/>
                <w:shd w:val="clear" w:color="auto" w:fill="CCFFCC"/>
                <w:vAlign w:val="center"/>
              </w:tcPr>
            </w:tcPrChange>
          </w:tcPr>
          <w:p w:rsidR="00F430B5" w:rsidRDefault="00F430B5">
            <w:pPr>
              <w:jc w:val="center"/>
              <w:rPr>
                <w:sz w:val="20"/>
              </w:rPr>
            </w:pPr>
          </w:p>
        </w:tc>
        <w:tc>
          <w:tcPr>
            <w:tcW w:w="1080" w:type="dxa"/>
            <w:shd w:val="clear" w:color="auto" w:fill="CCFFCC"/>
            <w:vAlign w:val="center"/>
            <w:tcPrChange w:id="506" w:author=" " w:date="2009-03-17T10:22:00Z">
              <w:tcPr>
                <w:tcW w:w="1080" w:type="dxa"/>
                <w:shd w:val="clear" w:color="auto" w:fill="CCFFCC"/>
                <w:vAlign w:val="center"/>
              </w:tcPr>
            </w:tcPrChange>
          </w:tcPr>
          <w:p w:rsidR="00F430B5" w:rsidRDefault="00F430B5">
            <w:pPr>
              <w:jc w:val="center"/>
              <w:rPr>
                <w:sz w:val="20"/>
              </w:rPr>
            </w:pPr>
          </w:p>
        </w:tc>
        <w:tc>
          <w:tcPr>
            <w:tcW w:w="1170" w:type="dxa"/>
            <w:shd w:val="clear" w:color="auto" w:fill="CCFFCC"/>
            <w:vAlign w:val="center"/>
            <w:tcPrChange w:id="507" w:author=" " w:date="2009-03-17T10:22:00Z">
              <w:tcPr>
                <w:tcW w:w="1170" w:type="dxa"/>
                <w:shd w:val="clear" w:color="auto" w:fill="CCFFCC"/>
                <w:vAlign w:val="center"/>
              </w:tcPr>
            </w:tcPrChange>
          </w:tcPr>
          <w:p w:rsidR="00F430B5" w:rsidRDefault="00F430B5">
            <w:pPr>
              <w:jc w:val="center"/>
              <w:rPr>
                <w:sz w:val="20"/>
              </w:rPr>
            </w:pPr>
          </w:p>
        </w:tc>
        <w:tc>
          <w:tcPr>
            <w:tcW w:w="1350" w:type="dxa"/>
            <w:shd w:val="clear" w:color="auto" w:fill="CCFFCC"/>
            <w:tcPrChange w:id="508" w:author=" " w:date="2009-03-17T10:22:00Z">
              <w:tcPr>
                <w:tcW w:w="1350" w:type="dxa"/>
                <w:shd w:val="clear" w:color="auto" w:fill="CCFFCC"/>
              </w:tcPr>
            </w:tcPrChange>
          </w:tcPr>
          <w:p w:rsidR="00F430B5" w:rsidRDefault="00F430B5">
            <w:pPr>
              <w:jc w:val="center"/>
              <w:rPr>
                <w:sz w:val="20"/>
              </w:rPr>
            </w:pPr>
          </w:p>
        </w:tc>
        <w:tc>
          <w:tcPr>
            <w:tcW w:w="1080" w:type="dxa"/>
            <w:shd w:val="clear" w:color="auto" w:fill="CCFFCC"/>
            <w:vAlign w:val="center"/>
            <w:tcPrChange w:id="509" w:author=" " w:date="2009-03-17T10:22:00Z">
              <w:tcPr>
                <w:tcW w:w="1080" w:type="dxa"/>
                <w:shd w:val="clear" w:color="auto" w:fill="CCFFCC"/>
                <w:vAlign w:val="center"/>
              </w:tcPr>
            </w:tcPrChange>
          </w:tcPr>
          <w:p w:rsidR="00F430B5" w:rsidRDefault="00F430B5">
            <w:pPr>
              <w:jc w:val="center"/>
              <w:rPr>
                <w:sz w:val="20"/>
              </w:rPr>
            </w:pPr>
          </w:p>
        </w:tc>
        <w:tc>
          <w:tcPr>
            <w:tcW w:w="1260" w:type="dxa"/>
            <w:shd w:val="clear" w:color="auto" w:fill="FFFFCC"/>
            <w:vAlign w:val="center"/>
            <w:tcPrChange w:id="510"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vAlign w:val="center"/>
            <w:tcPrChange w:id="511"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vAlign w:val="center"/>
            <w:tcPrChange w:id="512"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tcPrChange w:id="513" w:author=" " w:date="2009-03-17T10:22:00Z">
              <w:tcPr>
                <w:tcW w:w="1260" w:type="dxa"/>
                <w:shd w:val="clear" w:color="auto" w:fill="FFFFCC"/>
              </w:tcPr>
            </w:tcPrChange>
          </w:tcPr>
          <w:p w:rsidR="00F430B5" w:rsidRDefault="00F430B5">
            <w:pPr>
              <w:jc w:val="center"/>
              <w:rPr>
                <w:sz w:val="20"/>
              </w:rPr>
            </w:pPr>
          </w:p>
        </w:tc>
        <w:tc>
          <w:tcPr>
            <w:tcW w:w="1260" w:type="dxa"/>
            <w:shd w:val="clear" w:color="auto" w:fill="FFFFCC"/>
            <w:vAlign w:val="center"/>
            <w:tcPrChange w:id="514" w:author=" " w:date="2009-03-17T10:22:00Z">
              <w:tcPr>
                <w:tcW w:w="1260" w:type="dxa"/>
                <w:shd w:val="clear" w:color="auto" w:fill="FFFFCC"/>
                <w:vAlign w:val="center"/>
              </w:tcPr>
            </w:tcPrChange>
          </w:tcPr>
          <w:p w:rsidR="00F430B5" w:rsidRDefault="00F430B5">
            <w:pPr>
              <w:jc w:val="center"/>
              <w:rPr>
                <w:sz w:val="20"/>
              </w:rPr>
            </w:pPr>
          </w:p>
        </w:tc>
      </w:tr>
      <w:tr w:rsidR="00F430B5" w:rsidTr="009A7A5E">
        <w:trPr>
          <w:trHeight w:val="466"/>
          <w:trPrChange w:id="515" w:author=" " w:date="2009-03-17T10:22:00Z">
            <w:trPr>
              <w:trHeight w:val="466"/>
            </w:trPr>
          </w:trPrChange>
        </w:trPr>
        <w:tc>
          <w:tcPr>
            <w:tcW w:w="1350" w:type="dxa"/>
            <w:shd w:val="clear" w:color="auto" w:fill="CCECFF"/>
            <w:vAlign w:val="center"/>
            <w:tcPrChange w:id="516" w:author=" " w:date="2009-03-17T10:22:00Z">
              <w:tcPr>
                <w:tcW w:w="1144" w:type="dxa"/>
                <w:shd w:val="clear" w:color="auto" w:fill="CCECFF"/>
                <w:vAlign w:val="center"/>
              </w:tcPr>
            </w:tcPrChange>
          </w:tcPr>
          <w:p w:rsidR="00F430B5" w:rsidRDefault="00F430B5">
            <w:pPr>
              <w:jc w:val="center"/>
              <w:rPr>
                <w:i/>
                <w:iCs/>
                <w:sz w:val="20"/>
              </w:rPr>
            </w:pPr>
            <w:r>
              <w:rPr>
                <w:i/>
                <w:iCs/>
                <w:sz w:val="20"/>
              </w:rPr>
              <w:t>Sept/2007</w:t>
            </w:r>
          </w:p>
        </w:tc>
        <w:tc>
          <w:tcPr>
            <w:tcW w:w="900" w:type="dxa"/>
            <w:shd w:val="clear" w:color="auto" w:fill="CCECFF"/>
            <w:vAlign w:val="center"/>
            <w:tcPrChange w:id="517" w:author=" " w:date="2009-03-17T10:22:00Z">
              <w:tcPr>
                <w:tcW w:w="1106" w:type="dxa"/>
                <w:gridSpan w:val="2"/>
                <w:shd w:val="clear" w:color="auto" w:fill="CCECFF"/>
                <w:vAlign w:val="center"/>
              </w:tcPr>
            </w:tcPrChange>
          </w:tcPr>
          <w:p w:rsidR="00F430B5" w:rsidRDefault="00F430B5">
            <w:pPr>
              <w:jc w:val="center"/>
              <w:rPr>
                <w:sz w:val="20"/>
              </w:rPr>
            </w:pPr>
            <w:ins w:id="518" w:author=" " w:date="2008-03-31T13:42:00Z">
              <w:r>
                <w:rPr>
                  <w:sz w:val="20"/>
                </w:rPr>
                <w:t>46</w:t>
              </w:r>
            </w:ins>
          </w:p>
        </w:tc>
        <w:tc>
          <w:tcPr>
            <w:tcW w:w="1144" w:type="dxa"/>
            <w:shd w:val="clear" w:color="auto" w:fill="CCECFF"/>
            <w:vAlign w:val="center"/>
            <w:tcPrChange w:id="519" w:author=" " w:date="2009-03-17T10:22:00Z">
              <w:tcPr>
                <w:tcW w:w="1144" w:type="dxa"/>
                <w:shd w:val="clear" w:color="auto" w:fill="CCECFF"/>
                <w:vAlign w:val="center"/>
              </w:tcPr>
            </w:tcPrChange>
          </w:tcPr>
          <w:p w:rsidR="00F430B5" w:rsidRDefault="00F430B5">
            <w:pPr>
              <w:jc w:val="center"/>
              <w:rPr>
                <w:sz w:val="20"/>
              </w:rPr>
            </w:pPr>
            <w:ins w:id="520" w:author=" " w:date="2008-03-31T13:42:00Z">
              <w:r>
                <w:rPr>
                  <w:sz w:val="20"/>
                </w:rPr>
                <w:t>46</w:t>
              </w:r>
            </w:ins>
          </w:p>
        </w:tc>
        <w:tc>
          <w:tcPr>
            <w:tcW w:w="1196" w:type="dxa"/>
            <w:shd w:val="clear" w:color="auto" w:fill="CCECFF"/>
            <w:vAlign w:val="center"/>
            <w:tcPrChange w:id="521" w:author=" " w:date="2009-03-17T10:22:00Z">
              <w:tcPr>
                <w:tcW w:w="1196" w:type="dxa"/>
                <w:shd w:val="clear" w:color="auto" w:fill="CCECFF"/>
                <w:vAlign w:val="center"/>
              </w:tcPr>
            </w:tcPrChange>
          </w:tcPr>
          <w:p w:rsidR="00F430B5" w:rsidRDefault="00734056">
            <w:pPr>
              <w:jc w:val="center"/>
              <w:rPr>
                <w:sz w:val="20"/>
              </w:rPr>
            </w:pPr>
            <w:r>
              <w:rPr>
                <w:sz w:val="20"/>
              </w:rPr>
              <w:t>45</w:t>
            </w:r>
          </w:p>
        </w:tc>
        <w:tc>
          <w:tcPr>
            <w:tcW w:w="1260" w:type="dxa"/>
            <w:shd w:val="clear" w:color="auto" w:fill="CCECFF"/>
            <w:tcPrChange w:id="522" w:author=" " w:date="2009-03-17T10:22:00Z">
              <w:tcPr>
                <w:tcW w:w="1260" w:type="dxa"/>
                <w:shd w:val="clear" w:color="auto" w:fill="CCECFF"/>
              </w:tcPr>
            </w:tcPrChange>
          </w:tcPr>
          <w:p w:rsidR="00F430B5" w:rsidRDefault="00734056">
            <w:pPr>
              <w:jc w:val="center"/>
              <w:rPr>
                <w:sz w:val="20"/>
              </w:rPr>
            </w:pPr>
            <w:r>
              <w:rPr>
                <w:sz w:val="20"/>
              </w:rPr>
              <w:t>0</w:t>
            </w:r>
          </w:p>
        </w:tc>
        <w:tc>
          <w:tcPr>
            <w:tcW w:w="1080" w:type="dxa"/>
            <w:shd w:val="clear" w:color="auto" w:fill="CCECFF"/>
            <w:vAlign w:val="center"/>
            <w:tcPrChange w:id="523" w:author=" " w:date="2009-03-17T10:22:00Z">
              <w:tcPr>
                <w:tcW w:w="1080" w:type="dxa"/>
                <w:shd w:val="clear" w:color="auto" w:fill="CCECFF"/>
                <w:vAlign w:val="center"/>
              </w:tcPr>
            </w:tcPrChange>
          </w:tcPr>
          <w:p w:rsidR="00F430B5" w:rsidRDefault="00734056">
            <w:pPr>
              <w:jc w:val="center"/>
              <w:rPr>
                <w:sz w:val="20"/>
              </w:rPr>
            </w:pPr>
            <w:r>
              <w:rPr>
                <w:sz w:val="20"/>
              </w:rPr>
              <w:t>0</w:t>
            </w:r>
          </w:p>
        </w:tc>
        <w:tc>
          <w:tcPr>
            <w:tcW w:w="1080" w:type="dxa"/>
            <w:shd w:val="clear" w:color="auto" w:fill="CCFFCC"/>
            <w:vAlign w:val="center"/>
            <w:tcPrChange w:id="524" w:author=" " w:date="2009-03-17T10:22:00Z">
              <w:tcPr>
                <w:tcW w:w="1080" w:type="dxa"/>
                <w:shd w:val="clear" w:color="auto" w:fill="CCFFCC"/>
                <w:vAlign w:val="center"/>
              </w:tcPr>
            </w:tcPrChange>
          </w:tcPr>
          <w:p w:rsidR="00F430B5" w:rsidRDefault="00F430B5">
            <w:pPr>
              <w:jc w:val="center"/>
              <w:rPr>
                <w:sz w:val="20"/>
              </w:rPr>
            </w:pPr>
          </w:p>
        </w:tc>
        <w:tc>
          <w:tcPr>
            <w:tcW w:w="1080" w:type="dxa"/>
            <w:shd w:val="clear" w:color="auto" w:fill="CCFFCC"/>
            <w:vAlign w:val="center"/>
            <w:tcPrChange w:id="525" w:author=" " w:date="2009-03-17T10:22:00Z">
              <w:tcPr>
                <w:tcW w:w="1080" w:type="dxa"/>
                <w:shd w:val="clear" w:color="auto" w:fill="CCFFCC"/>
                <w:vAlign w:val="center"/>
              </w:tcPr>
            </w:tcPrChange>
          </w:tcPr>
          <w:p w:rsidR="00F430B5" w:rsidRDefault="00F430B5">
            <w:pPr>
              <w:jc w:val="center"/>
              <w:rPr>
                <w:sz w:val="20"/>
              </w:rPr>
            </w:pPr>
          </w:p>
        </w:tc>
        <w:tc>
          <w:tcPr>
            <w:tcW w:w="1170" w:type="dxa"/>
            <w:shd w:val="clear" w:color="auto" w:fill="CCFFCC"/>
            <w:vAlign w:val="center"/>
            <w:tcPrChange w:id="526" w:author=" " w:date="2009-03-17T10:22:00Z">
              <w:tcPr>
                <w:tcW w:w="1170" w:type="dxa"/>
                <w:shd w:val="clear" w:color="auto" w:fill="CCFFCC"/>
                <w:vAlign w:val="center"/>
              </w:tcPr>
            </w:tcPrChange>
          </w:tcPr>
          <w:p w:rsidR="00F430B5" w:rsidRDefault="00F430B5">
            <w:pPr>
              <w:jc w:val="center"/>
              <w:rPr>
                <w:sz w:val="20"/>
              </w:rPr>
            </w:pPr>
          </w:p>
        </w:tc>
        <w:tc>
          <w:tcPr>
            <w:tcW w:w="1350" w:type="dxa"/>
            <w:shd w:val="clear" w:color="auto" w:fill="CCFFCC"/>
            <w:tcPrChange w:id="527" w:author=" " w:date="2009-03-17T10:22:00Z">
              <w:tcPr>
                <w:tcW w:w="1350" w:type="dxa"/>
                <w:shd w:val="clear" w:color="auto" w:fill="CCFFCC"/>
              </w:tcPr>
            </w:tcPrChange>
          </w:tcPr>
          <w:p w:rsidR="00F430B5" w:rsidRDefault="00F430B5">
            <w:pPr>
              <w:jc w:val="center"/>
              <w:rPr>
                <w:sz w:val="20"/>
              </w:rPr>
            </w:pPr>
          </w:p>
        </w:tc>
        <w:tc>
          <w:tcPr>
            <w:tcW w:w="1080" w:type="dxa"/>
            <w:shd w:val="clear" w:color="auto" w:fill="CCFFCC"/>
            <w:vAlign w:val="center"/>
            <w:tcPrChange w:id="528" w:author=" " w:date="2009-03-17T10:22:00Z">
              <w:tcPr>
                <w:tcW w:w="1080" w:type="dxa"/>
                <w:shd w:val="clear" w:color="auto" w:fill="CCFFCC"/>
                <w:vAlign w:val="center"/>
              </w:tcPr>
            </w:tcPrChange>
          </w:tcPr>
          <w:p w:rsidR="00F430B5" w:rsidRDefault="00F430B5">
            <w:pPr>
              <w:jc w:val="center"/>
              <w:rPr>
                <w:sz w:val="20"/>
              </w:rPr>
            </w:pPr>
          </w:p>
        </w:tc>
        <w:tc>
          <w:tcPr>
            <w:tcW w:w="1260" w:type="dxa"/>
            <w:shd w:val="clear" w:color="auto" w:fill="FFFFCC"/>
            <w:vAlign w:val="center"/>
            <w:tcPrChange w:id="529"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vAlign w:val="center"/>
            <w:tcPrChange w:id="530"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vAlign w:val="center"/>
            <w:tcPrChange w:id="531"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tcPrChange w:id="532" w:author=" " w:date="2009-03-17T10:22:00Z">
              <w:tcPr>
                <w:tcW w:w="1260" w:type="dxa"/>
                <w:shd w:val="clear" w:color="auto" w:fill="FFFFCC"/>
              </w:tcPr>
            </w:tcPrChange>
          </w:tcPr>
          <w:p w:rsidR="00F430B5" w:rsidRDefault="00F430B5">
            <w:pPr>
              <w:jc w:val="center"/>
              <w:rPr>
                <w:sz w:val="20"/>
              </w:rPr>
            </w:pPr>
          </w:p>
        </w:tc>
        <w:tc>
          <w:tcPr>
            <w:tcW w:w="1260" w:type="dxa"/>
            <w:shd w:val="clear" w:color="auto" w:fill="FFFFCC"/>
            <w:vAlign w:val="center"/>
            <w:tcPrChange w:id="533" w:author=" " w:date="2009-03-17T10:22:00Z">
              <w:tcPr>
                <w:tcW w:w="1260" w:type="dxa"/>
                <w:shd w:val="clear" w:color="auto" w:fill="FFFFCC"/>
                <w:vAlign w:val="center"/>
              </w:tcPr>
            </w:tcPrChange>
          </w:tcPr>
          <w:p w:rsidR="00F430B5" w:rsidRDefault="00F430B5">
            <w:pPr>
              <w:jc w:val="center"/>
              <w:rPr>
                <w:sz w:val="20"/>
              </w:rPr>
            </w:pPr>
          </w:p>
        </w:tc>
      </w:tr>
      <w:tr w:rsidR="00F430B5" w:rsidTr="009A7A5E">
        <w:trPr>
          <w:trHeight w:val="466"/>
          <w:trPrChange w:id="534" w:author=" " w:date="2009-03-17T10:22:00Z">
            <w:trPr>
              <w:trHeight w:val="466"/>
            </w:trPr>
          </w:trPrChange>
        </w:trPr>
        <w:tc>
          <w:tcPr>
            <w:tcW w:w="1350" w:type="dxa"/>
            <w:shd w:val="clear" w:color="auto" w:fill="CCECFF"/>
            <w:vAlign w:val="center"/>
            <w:tcPrChange w:id="535" w:author=" " w:date="2009-03-17T10:22:00Z">
              <w:tcPr>
                <w:tcW w:w="1144" w:type="dxa"/>
                <w:shd w:val="clear" w:color="auto" w:fill="CCECFF"/>
                <w:vAlign w:val="center"/>
              </w:tcPr>
            </w:tcPrChange>
          </w:tcPr>
          <w:p w:rsidR="00F430B5" w:rsidRDefault="00F430B5">
            <w:pPr>
              <w:jc w:val="center"/>
              <w:rPr>
                <w:i/>
                <w:iCs/>
                <w:sz w:val="20"/>
              </w:rPr>
            </w:pPr>
            <w:r>
              <w:rPr>
                <w:i/>
                <w:iCs/>
                <w:sz w:val="20"/>
              </w:rPr>
              <w:t>Jun/2007</w:t>
            </w:r>
          </w:p>
        </w:tc>
        <w:tc>
          <w:tcPr>
            <w:tcW w:w="900" w:type="dxa"/>
            <w:shd w:val="clear" w:color="auto" w:fill="CCECFF"/>
            <w:vAlign w:val="center"/>
            <w:tcPrChange w:id="536" w:author=" " w:date="2009-03-17T10:22:00Z">
              <w:tcPr>
                <w:tcW w:w="1106" w:type="dxa"/>
                <w:gridSpan w:val="2"/>
                <w:shd w:val="clear" w:color="auto" w:fill="CCECFF"/>
                <w:vAlign w:val="center"/>
              </w:tcPr>
            </w:tcPrChange>
          </w:tcPr>
          <w:p w:rsidR="00F430B5" w:rsidRDefault="00F430B5">
            <w:pPr>
              <w:jc w:val="center"/>
              <w:rPr>
                <w:sz w:val="20"/>
              </w:rPr>
            </w:pPr>
            <w:ins w:id="537" w:author=" " w:date="2008-03-31T13:42:00Z">
              <w:r>
                <w:rPr>
                  <w:sz w:val="20"/>
                </w:rPr>
                <w:t>46</w:t>
              </w:r>
            </w:ins>
          </w:p>
        </w:tc>
        <w:tc>
          <w:tcPr>
            <w:tcW w:w="1144" w:type="dxa"/>
            <w:shd w:val="clear" w:color="auto" w:fill="CCECFF"/>
            <w:vAlign w:val="center"/>
            <w:tcPrChange w:id="538" w:author=" " w:date="2009-03-17T10:22:00Z">
              <w:tcPr>
                <w:tcW w:w="1144" w:type="dxa"/>
                <w:shd w:val="clear" w:color="auto" w:fill="CCECFF"/>
                <w:vAlign w:val="center"/>
              </w:tcPr>
            </w:tcPrChange>
          </w:tcPr>
          <w:p w:rsidR="00F430B5" w:rsidRDefault="00F430B5">
            <w:pPr>
              <w:jc w:val="center"/>
              <w:rPr>
                <w:sz w:val="20"/>
              </w:rPr>
            </w:pPr>
            <w:ins w:id="539" w:author=" " w:date="2008-03-31T13:42:00Z">
              <w:r>
                <w:rPr>
                  <w:sz w:val="20"/>
                </w:rPr>
                <w:t>46</w:t>
              </w:r>
            </w:ins>
          </w:p>
          <w:p w:rsidR="00F430B5" w:rsidRDefault="00F430B5">
            <w:pPr>
              <w:jc w:val="center"/>
              <w:rPr>
                <w:sz w:val="20"/>
              </w:rPr>
            </w:pPr>
          </w:p>
        </w:tc>
        <w:tc>
          <w:tcPr>
            <w:tcW w:w="1196" w:type="dxa"/>
            <w:shd w:val="clear" w:color="auto" w:fill="CCECFF"/>
            <w:vAlign w:val="center"/>
            <w:tcPrChange w:id="540" w:author=" " w:date="2009-03-17T10:22:00Z">
              <w:tcPr>
                <w:tcW w:w="1196" w:type="dxa"/>
                <w:shd w:val="clear" w:color="auto" w:fill="CCECFF"/>
                <w:vAlign w:val="center"/>
              </w:tcPr>
            </w:tcPrChange>
          </w:tcPr>
          <w:p w:rsidR="00F430B5" w:rsidRDefault="00734056">
            <w:pPr>
              <w:jc w:val="center"/>
              <w:rPr>
                <w:sz w:val="20"/>
              </w:rPr>
            </w:pPr>
            <w:r>
              <w:rPr>
                <w:sz w:val="20"/>
              </w:rPr>
              <w:t>45</w:t>
            </w:r>
          </w:p>
        </w:tc>
        <w:tc>
          <w:tcPr>
            <w:tcW w:w="1260" w:type="dxa"/>
            <w:shd w:val="clear" w:color="auto" w:fill="CCECFF"/>
            <w:tcPrChange w:id="541" w:author=" " w:date="2009-03-17T10:22:00Z">
              <w:tcPr>
                <w:tcW w:w="1260" w:type="dxa"/>
                <w:shd w:val="clear" w:color="auto" w:fill="CCECFF"/>
              </w:tcPr>
            </w:tcPrChange>
          </w:tcPr>
          <w:p w:rsidR="00F430B5" w:rsidRDefault="00734056">
            <w:pPr>
              <w:jc w:val="center"/>
              <w:rPr>
                <w:sz w:val="20"/>
              </w:rPr>
            </w:pPr>
            <w:r>
              <w:rPr>
                <w:sz w:val="20"/>
              </w:rPr>
              <w:t>0</w:t>
            </w:r>
          </w:p>
        </w:tc>
        <w:tc>
          <w:tcPr>
            <w:tcW w:w="1080" w:type="dxa"/>
            <w:shd w:val="clear" w:color="auto" w:fill="CCECFF"/>
            <w:vAlign w:val="center"/>
            <w:tcPrChange w:id="542" w:author=" " w:date="2009-03-17T10:22:00Z">
              <w:tcPr>
                <w:tcW w:w="1080" w:type="dxa"/>
                <w:shd w:val="clear" w:color="auto" w:fill="CCECFF"/>
                <w:vAlign w:val="center"/>
              </w:tcPr>
            </w:tcPrChange>
          </w:tcPr>
          <w:p w:rsidR="00F430B5" w:rsidRDefault="00734056">
            <w:pPr>
              <w:jc w:val="center"/>
              <w:rPr>
                <w:sz w:val="20"/>
              </w:rPr>
            </w:pPr>
            <w:r>
              <w:rPr>
                <w:sz w:val="20"/>
              </w:rPr>
              <w:t>0</w:t>
            </w:r>
          </w:p>
        </w:tc>
        <w:tc>
          <w:tcPr>
            <w:tcW w:w="1080" w:type="dxa"/>
            <w:shd w:val="clear" w:color="auto" w:fill="CCFFCC"/>
            <w:vAlign w:val="center"/>
            <w:tcPrChange w:id="543" w:author=" " w:date="2009-03-17T10:22:00Z">
              <w:tcPr>
                <w:tcW w:w="1080" w:type="dxa"/>
                <w:shd w:val="clear" w:color="auto" w:fill="CCFFCC"/>
                <w:vAlign w:val="center"/>
              </w:tcPr>
            </w:tcPrChange>
          </w:tcPr>
          <w:p w:rsidR="00F430B5" w:rsidRDefault="00F430B5">
            <w:pPr>
              <w:jc w:val="center"/>
              <w:rPr>
                <w:sz w:val="20"/>
              </w:rPr>
            </w:pPr>
          </w:p>
        </w:tc>
        <w:tc>
          <w:tcPr>
            <w:tcW w:w="1080" w:type="dxa"/>
            <w:shd w:val="clear" w:color="auto" w:fill="CCFFCC"/>
            <w:vAlign w:val="center"/>
            <w:tcPrChange w:id="544" w:author=" " w:date="2009-03-17T10:22:00Z">
              <w:tcPr>
                <w:tcW w:w="1080" w:type="dxa"/>
                <w:shd w:val="clear" w:color="auto" w:fill="CCFFCC"/>
                <w:vAlign w:val="center"/>
              </w:tcPr>
            </w:tcPrChange>
          </w:tcPr>
          <w:p w:rsidR="00F430B5" w:rsidRDefault="00F430B5">
            <w:pPr>
              <w:jc w:val="center"/>
              <w:rPr>
                <w:sz w:val="20"/>
              </w:rPr>
            </w:pPr>
          </w:p>
        </w:tc>
        <w:tc>
          <w:tcPr>
            <w:tcW w:w="1170" w:type="dxa"/>
            <w:shd w:val="clear" w:color="auto" w:fill="CCFFCC"/>
            <w:vAlign w:val="center"/>
            <w:tcPrChange w:id="545" w:author=" " w:date="2009-03-17T10:22:00Z">
              <w:tcPr>
                <w:tcW w:w="1170" w:type="dxa"/>
                <w:shd w:val="clear" w:color="auto" w:fill="CCFFCC"/>
                <w:vAlign w:val="center"/>
              </w:tcPr>
            </w:tcPrChange>
          </w:tcPr>
          <w:p w:rsidR="00F430B5" w:rsidRDefault="00F430B5">
            <w:pPr>
              <w:jc w:val="center"/>
              <w:rPr>
                <w:sz w:val="20"/>
              </w:rPr>
            </w:pPr>
          </w:p>
        </w:tc>
        <w:tc>
          <w:tcPr>
            <w:tcW w:w="1350" w:type="dxa"/>
            <w:shd w:val="clear" w:color="auto" w:fill="CCFFCC"/>
            <w:tcPrChange w:id="546" w:author=" " w:date="2009-03-17T10:22:00Z">
              <w:tcPr>
                <w:tcW w:w="1350" w:type="dxa"/>
                <w:shd w:val="clear" w:color="auto" w:fill="CCFFCC"/>
              </w:tcPr>
            </w:tcPrChange>
          </w:tcPr>
          <w:p w:rsidR="00F430B5" w:rsidRDefault="00F430B5">
            <w:pPr>
              <w:jc w:val="center"/>
              <w:rPr>
                <w:sz w:val="20"/>
              </w:rPr>
            </w:pPr>
          </w:p>
        </w:tc>
        <w:tc>
          <w:tcPr>
            <w:tcW w:w="1080" w:type="dxa"/>
            <w:shd w:val="clear" w:color="auto" w:fill="CCFFCC"/>
            <w:vAlign w:val="center"/>
            <w:tcPrChange w:id="547" w:author=" " w:date="2009-03-17T10:22:00Z">
              <w:tcPr>
                <w:tcW w:w="1080" w:type="dxa"/>
                <w:shd w:val="clear" w:color="auto" w:fill="CCFFCC"/>
                <w:vAlign w:val="center"/>
              </w:tcPr>
            </w:tcPrChange>
          </w:tcPr>
          <w:p w:rsidR="00F430B5" w:rsidRDefault="00F430B5">
            <w:pPr>
              <w:jc w:val="center"/>
              <w:rPr>
                <w:sz w:val="20"/>
              </w:rPr>
            </w:pPr>
          </w:p>
        </w:tc>
        <w:tc>
          <w:tcPr>
            <w:tcW w:w="1260" w:type="dxa"/>
            <w:shd w:val="clear" w:color="auto" w:fill="FFFFCC"/>
            <w:vAlign w:val="center"/>
            <w:tcPrChange w:id="548"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vAlign w:val="center"/>
            <w:tcPrChange w:id="549"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vAlign w:val="center"/>
            <w:tcPrChange w:id="550"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tcPrChange w:id="551" w:author=" " w:date="2009-03-17T10:22:00Z">
              <w:tcPr>
                <w:tcW w:w="1260" w:type="dxa"/>
                <w:shd w:val="clear" w:color="auto" w:fill="FFFFCC"/>
              </w:tcPr>
            </w:tcPrChange>
          </w:tcPr>
          <w:p w:rsidR="00F430B5" w:rsidRDefault="00F430B5">
            <w:pPr>
              <w:jc w:val="center"/>
              <w:rPr>
                <w:sz w:val="20"/>
              </w:rPr>
            </w:pPr>
          </w:p>
        </w:tc>
        <w:tc>
          <w:tcPr>
            <w:tcW w:w="1260" w:type="dxa"/>
            <w:shd w:val="clear" w:color="auto" w:fill="FFFFCC"/>
            <w:vAlign w:val="center"/>
            <w:tcPrChange w:id="552" w:author=" " w:date="2009-03-17T10:22:00Z">
              <w:tcPr>
                <w:tcW w:w="1260" w:type="dxa"/>
                <w:shd w:val="clear" w:color="auto" w:fill="FFFFCC"/>
                <w:vAlign w:val="center"/>
              </w:tcPr>
            </w:tcPrChange>
          </w:tcPr>
          <w:p w:rsidR="00F430B5" w:rsidRDefault="00F430B5">
            <w:pPr>
              <w:jc w:val="center"/>
              <w:rPr>
                <w:sz w:val="20"/>
              </w:rPr>
            </w:pPr>
          </w:p>
        </w:tc>
      </w:tr>
      <w:tr w:rsidR="00F430B5" w:rsidTr="009A7A5E">
        <w:trPr>
          <w:trHeight w:val="521"/>
          <w:trPrChange w:id="553" w:author=" " w:date="2009-03-17T10:22:00Z">
            <w:trPr>
              <w:trHeight w:val="521"/>
            </w:trPr>
          </w:trPrChange>
        </w:trPr>
        <w:tc>
          <w:tcPr>
            <w:tcW w:w="1350" w:type="dxa"/>
            <w:shd w:val="clear" w:color="auto" w:fill="CCECFF"/>
            <w:vAlign w:val="center"/>
            <w:tcPrChange w:id="554" w:author=" " w:date="2009-03-17T10:22:00Z">
              <w:tcPr>
                <w:tcW w:w="1144" w:type="dxa"/>
                <w:shd w:val="clear" w:color="auto" w:fill="CCECFF"/>
                <w:vAlign w:val="center"/>
              </w:tcPr>
            </w:tcPrChange>
          </w:tcPr>
          <w:p w:rsidR="00F430B5" w:rsidRDefault="00F430B5">
            <w:pPr>
              <w:jc w:val="center"/>
              <w:rPr>
                <w:i/>
                <w:iCs/>
                <w:sz w:val="20"/>
              </w:rPr>
            </w:pPr>
            <w:r>
              <w:rPr>
                <w:i/>
                <w:iCs/>
                <w:sz w:val="20"/>
              </w:rPr>
              <w:t>Mar/2007</w:t>
            </w:r>
          </w:p>
        </w:tc>
        <w:tc>
          <w:tcPr>
            <w:tcW w:w="900" w:type="dxa"/>
            <w:shd w:val="clear" w:color="auto" w:fill="CCECFF"/>
            <w:vAlign w:val="center"/>
            <w:tcPrChange w:id="555" w:author=" " w:date="2009-03-17T10:22:00Z">
              <w:tcPr>
                <w:tcW w:w="1106" w:type="dxa"/>
                <w:gridSpan w:val="2"/>
                <w:shd w:val="clear" w:color="auto" w:fill="CCECFF"/>
                <w:vAlign w:val="center"/>
              </w:tcPr>
            </w:tcPrChange>
          </w:tcPr>
          <w:p w:rsidR="00F430B5" w:rsidRDefault="00F430B5">
            <w:pPr>
              <w:jc w:val="center"/>
              <w:rPr>
                <w:sz w:val="20"/>
              </w:rPr>
            </w:pPr>
            <w:ins w:id="556" w:author=" " w:date="2008-03-31T13:40:00Z">
              <w:r>
                <w:rPr>
                  <w:sz w:val="20"/>
                </w:rPr>
                <w:t>46</w:t>
              </w:r>
            </w:ins>
          </w:p>
        </w:tc>
        <w:tc>
          <w:tcPr>
            <w:tcW w:w="1144" w:type="dxa"/>
            <w:shd w:val="clear" w:color="auto" w:fill="CCECFF"/>
            <w:vAlign w:val="center"/>
            <w:tcPrChange w:id="557" w:author=" " w:date="2009-03-17T10:22:00Z">
              <w:tcPr>
                <w:tcW w:w="1144" w:type="dxa"/>
                <w:shd w:val="clear" w:color="auto" w:fill="CCECFF"/>
                <w:vAlign w:val="center"/>
              </w:tcPr>
            </w:tcPrChange>
          </w:tcPr>
          <w:p w:rsidR="00F430B5" w:rsidRDefault="00F430B5">
            <w:pPr>
              <w:jc w:val="center"/>
              <w:rPr>
                <w:sz w:val="20"/>
              </w:rPr>
            </w:pPr>
            <w:ins w:id="558" w:author=" " w:date="2008-03-31T13:42:00Z">
              <w:r>
                <w:rPr>
                  <w:sz w:val="20"/>
                </w:rPr>
                <w:t>46</w:t>
              </w:r>
            </w:ins>
          </w:p>
        </w:tc>
        <w:tc>
          <w:tcPr>
            <w:tcW w:w="1196" w:type="dxa"/>
            <w:shd w:val="clear" w:color="auto" w:fill="CCECFF"/>
            <w:vAlign w:val="center"/>
            <w:tcPrChange w:id="559" w:author=" " w:date="2009-03-17T10:22:00Z">
              <w:tcPr>
                <w:tcW w:w="1196" w:type="dxa"/>
                <w:shd w:val="clear" w:color="auto" w:fill="CCECFF"/>
                <w:vAlign w:val="center"/>
              </w:tcPr>
            </w:tcPrChange>
          </w:tcPr>
          <w:p w:rsidR="00F430B5" w:rsidRDefault="00734056">
            <w:pPr>
              <w:jc w:val="center"/>
              <w:rPr>
                <w:sz w:val="20"/>
              </w:rPr>
            </w:pPr>
            <w:r>
              <w:rPr>
                <w:sz w:val="20"/>
              </w:rPr>
              <w:t>45</w:t>
            </w:r>
          </w:p>
        </w:tc>
        <w:tc>
          <w:tcPr>
            <w:tcW w:w="1260" w:type="dxa"/>
            <w:shd w:val="clear" w:color="auto" w:fill="CCECFF"/>
            <w:tcPrChange w:id="560" w:author=" " w:date="2009-03-17T10:22:00Z">
              <w:tcPr>
                <w:tcW w:w="1260" w:type="dxa"/>
                <w:shd w:val="clear" w:color="auto" w:fill="CCECFF"/>
              </w:tcPr>
            </w:tcPrChange>
          </w:tcPr>
          <w:p w:rsidR="00F430B5" w:rsidRDefault="00734056">
            <w:pPr>
              <w:jc w:val="center"/>
              <w:rPr>
                <w:sz w:val="20"/>
              </w:rPr>
            </w:pPr>
            <w:r>
              <w:rPr>
                <w:sz w:val="20"/>
              </w:rPr>
              <w:t>0</w:t>
            </w:r>
          </w:p>
        </w:tc>
        <w:tc>
          <w:tcPr>
            <w:tcW w:w="1080" w:type="dxa"/>
            <w:shd w:val="clear" w:color="auto" w:fill="CCECFF"/>
            <w:vAlign w:val="center"/>
            <w:tcPrChange w:id="561" w:author=" " w:date="2009-03-17T10:22:00Z">
              <w:tcPr>
                <w:tcW w:w="1080" w:type="dxa"/>
                <w:shd w:val="clear" w:color="auto" w:fill="CCECFF"/>
                <w:vAlign w:val="center"/>
              </w:tcPr>
            </w:tcPrChange>
          </w:tcPr>
          <w:p w:rsidR="00F430B5" w:rsidRDefault="00734056">
            <w:pPr>
              <w:jc w:val="center"/>
              <w:rPr>
                <w:sz w:val="20"/>
              </w:rPr>
            </w:pPr>
            <w:r>
              <w:rPr>
                <w:sz w:val="20"/>
              </w:rPr>
              <w:t>0</w:t>
            </w:r>
          </w:p>
        </w:tc>
        <w:tc>
          <w:tcPr>
            <w:tcW w:w="1080" w:type="dxa"/>
            <w:shd w:val="clear" w:color="auto" w:fill="CCFFCC"/>
            <w:vAlign w:val="center"/>
            <w:tcPrChange w:id="562" w:author=" " w:date="2009-03-17T10:22:00Z">
              <w:tcPr>
                <w:tcW w:w="1080" w:type="dxa"/>
                <w:shd w:val="clear" w:color="auto" w:fill="CCFFCC"/>
                <w:vAlign w:val="center"/>
              </w:tcPr>
            </w:tcPrChange>
          </w:tcPr>
          <w:p w:rsidR="00F430B5" w:rsidRDefault="00F430B5">
            <w:pPr>
              <w:jc w:val="center"/>
              <w:rPr>
                <w:sz w:val="20"/>
              </w:rPr>
            </w:pPr>
          </w:p>
        </w:tc>
        <w:tc>
          <w:tcPr>
            <w:tcW w:w="1080" w:type="dxa"/>
            <w:shd w:val="clear" w:color="auto" w:fill="CCFFCC"/>
            <w:vAlign w:val="center"/>
            <w:tcPrChange w:id="563" w:author=" " w:date="2009-03-17T10:22:00Z">
              <w:tcPr>
                <w:tcW w:w="1080" w:type="dxa"/>
                <w:shd w:val="clear" w:color="auto" w:fill="CCFFCC"/>
                <w:vAlign w:val="center"/>
              </w:tcPr>
            </w:tcPrChange>
          </w:tcPr>
          <w:p w:rsidR="00F430B5" w:rsidRDefault="00F430B5">
            <w:pPr>
              <w:jc w:val="center"/>
              <w:rPr>
                <w:sz w:val="20"/>
              </w:rPr>
            </w:pPr>
          </w:p>
        </w:tc>
        <w:tc>
          <w:tcPr>
            <w:tcW w:w="1170" w:type="dxa"/>
            <w:shd w:val="clear" w:color="auto" w:fill="CCFFCC"/>
            <w:vAlign w:val="center"/>
            <w:tcPrChange w:id="564" w:author=" " w:date="2009-03-17T10:22:00Z">
              <w:tcPr>
                <w:tcW w:w="1170" w:type="dxa"/>
                <w:shd w:val="clear" w:color="auto" w:fill="CCFFCC"/>
                <w:vAlign w:val="center"/>
              </w:tcPr>
            </w:tcPrChange>
          </w:tcPr>
          <w:p w:rsidR="00F430B5" w:rsidRDefault="00F430B5">
            <w:pPr>
              <w:jc w:val="center"/>
              <w:rPr>
                <w:sz w:val="20"/>
              </w:rPr>
            </w:pPr>
          </w:p>
        </w:tc>
        <w:tc>
          <w:tcPr>
            <w:tcW w:w="1350" w:type="dxa"/>
            <w:shd w:val="clear" w:color="auto" w:fill="CCFFCC"/>
            <w:tcPrChange w:id="565" w:author=" " w:date="2009-03-17T10:22:00Z">
              <w:tcPr>
                <w:tcW w:w="1350" w:type="dxa"/>
                <w:shd w:val="clear" w:color="auto" w:fill="CCFFCC"/>
              </w:tcPr>
            </w:tcPrChange>
          </w:tcPr>
          <w:p w:rsidR="00F430B5" w:rsidRDefault="00F430B5">
            <w:pPr>
              <w:jc w:val="center"/>
              <w:rPr>
                <w:sz w:val="20"/>
              </w:rPr>
            </w:pPr>
          </w:p>
        </w:tc>
        <w:tc>
          <w:tcPr>
            <w:tcW w:w="1080" w:type="dxa"/>
            <w:shd w:val="clear" w:color="auto" w:fill="CCFFCC"/>
            <w:vAlign w:val="center"/>
            <w:tcPrChange w:id="566" w:author=" " w:date="2009-03-17T10:22:00Z">
              <w:tcPr>
                <w:tcW w:w="1080" w:type="dxa"/>
                <w:shd w:val="clear" w:color="auto" w:fill="CCFFCC"/>
                <w:vAlign w:val="center"/>
              </w:tcPr>
            </w:tcPrChange>
          </w:tcPr>
          <w:p w:rsidR="00F430B5" w:rsidRDefault="00F430B5">
            <w:pPr>
              <w:jc w:val="center"/>
              <w:rPr>
                <w:sz w:val="20"/>
              </w:rPr>
            </w:pPr>
          </w:p>
        </w:tc>
        <w:tc>
          <w:tcPr>
            <w:tcW w:w="1260" w:type="dxa"/>
            <w:shd w:val="clear" w:color="auto" w:fill="FFFFCC"/>
            <w:vAlign w:val="center"/>
            <w:tcPrChange w:id="567"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vAlign w:val="center"/>
            <w:tcPrChange w:id="568"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vAlign w:val="center"/>
            <w:tcPrChange w:id="569" w:author=" " w:date="2009-03-17T10:22:00Z">
              <w:tcPr>
                <w:tcW w:w="1260" w:type="dxa"/>
                <w:shd w:val="clear" w:color="auto" w:fill="FFFFCC"/>
                <w:vAlign w:val="center"/>
              </w:tcPr>
            </w:tcPrChange>
          </w:tcPr>
          <w:p w:rsidR="00F430B5" w:rsidRDefault="00F430B5">
            <w:pPr>
              <w:jc w:val="center"/>
              <w:rPr>
                <w:sz w:val="20"/>
              </w:rPr>
            </w:pPr>
          </w:p>
        </w:tc>
        <w:tc>
          <w:tcPr>
            <w:tcW w:w="1260" w:type="dxa"/>
            <w:shd w:val="clear" w:color="auto" w:fill="FFFFCC"/>
            <w:tcPrChange w:id="570" w:author=" " w:date="2009-03-17T10:22:00Z">
              <w:tcPr>
                <w:tcW w:w="1260" w:type="dxa"/>
                <w:shd w:val="clear" w:color="auto" w:fill="FFFFCC"/>
              </w:tcPr>
            </w:tcPrChange>
          </w:tcPr>
          <w:p w:rsidR="00F430B5" w:rsidRDefault="00F430B5">
            <w:pPr>
              <w:jc w:val="center"/>
              <w:rPr>
                <w:sz w:val="20"/>
              </w:rPr>
            </w:pPr>
          </w:p>
        </w:tc>
        <w:tc>
          <w:tcPr>
            <w:tcW w:w="1260" w:type="dxa"/>
            <w:shd w:val="clear" w:color="auto" w:fill="FFFFCC"/>
            <w:vAlign w:val="center"/>
            <w:tcPrChange w:id="571" w:author=" " w:date="2009-03-17T10:22:00Z">
              <w:tcPr>
                <w:tcW w:w="1260" w:type="dxa"/>
                <w:shd w:val="clear" w:color="auto" w:fill="FFFFCC"/>
                <w:vAlign w:val="center"/>
              </w:tcPr>
            </w:tcPrChange>
          </w:tcPr>
          <w:p w:rsidR="00F430B5" w:rsidRDefault="00F430B5">
            <w:pPr>
              <w:jc w:val="center"/>
              <w:rPr>
                <w:sz w:val="20"/>
              </w:rPr>
            </w:pPr>
          </w:p>
        </w:tc>
      </w:tr>
    </w:tbl>
    <w:p w:rsidR="00ED5FC7" w:rsidRDefault="00ED5FC7">
      <w:pPr>
        <w:ind w:left="720" w:right="-720"/>
        <w:rPr>
          <w:ins w:id="572" w:author="Teresa" w:date="2010-01-05T13:58:00Z"/>
        </w:rPr>
      </w:pPr>
    </w:p>
    <w:p w:rsidR="00F40294" w:rsidRDefault="00F40294">
      <w:pPr>
        <w:jc w:val="both"/>
        <w:rPr>
          <w:ins w:id="573" w:author="Teresa" w:date="2010-01-05T13:58:00Z"/>
        </w:rPr>
        <w:pPrChange w:id="574" w:author="Teresa" w:date="2010-01-05T13:58:00Z">
          <w:pPr/>
        </w:pPrChange>
      </w:pPr>
    </w:p>
    <w:p w:rsidR="00F40294" w:rsidRDefault="009529F5">
      <w:pPr>
        <w:rPr>
          <w:ins w:id="575" w:author="Teresa" w:date="2010-01-05T13:58:00Z"/>
        </w:rPr>
        <w:pPrChange w:id="576" w:author="Teresa" w:date="2010-01-05T14:13:00Z">
          <w:pPr>
            <w:ind w:left="720" w:right="-720"/>
          </w:pPr>
        </w:pPrChange>
      </w:pPr>
      <w:ins w:id="577" w:author="Teresa" w:date="2010-01-05T13:58:00Z">
        <w:r>
          <w:t>.</w:t>
        </w:r>
      </w:ins>
    </w:p>
    <w:p w:rsidR="009529F5" w:rsidRDefault="009529F5">
      <w:pPr>
        <w:ind w:left="720" w:right="-720"/>
      </w:pPr>
    </w:p>
    <w:tbl>
      <w:tblPr>
        <w:tblW w:w="1571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1125"/>
        <w:gridCol w:w="2238"/>
        <w:gridCol w:w="1042"/>
        <w:gridCol w:w="9038"/>
      </w:tblGrid>
      <w:tr w:rsidR="00ED5FC7">
        <w:trPr>
          <w:trHeight w:val="466"/>
        </w:trPr>
        <w:tc>
          <w:tcPr>
            <w:tcW w:w="15712" w:type="dxa"/>
            <w:gridSpan w:val="5"/>
            <w:shd w:val="clear" w:color="auto" w:fill="C0C0C0"/>
            <w:vAlign w:val="center"/>
          </w:tcPr>
          <w:p w:rsidR="00ED5FC7" w:rsidRDefault="00ED5FC7">
            <w:pPr>
              <w:jc w:val="center"/>
              <w:rPr>
                <w:sz w:val="20"/>
              </w:rPr>
            </w:pPr>
            <w:r>
              <w:rPr>
                <w:b/>
                <w:bCs/>
              </w:rPr>
              <w:t>Implementation Plan Summary</w:t>
            </w:r>
          </w:p>
        </w:tc>
      </w:tr>
      <w:tr w:rsidR="00ED5FC7">
        <w:trPr>
          <w:trHeight w:val="971"/>
        </w:trPr>
        <w:tc>
          <w:tcPr>
            <w:tcW w:w="2269" w:type="dxa"/>
            <w:shd w:val="clear" w:color="auto" w:fill="CCECFF"/>
            <w:vAlign w:val="center"/>
          </w:tcPr>
          <w:p w:rsidR="00ED5FC7" w:rsidRDefault="00ED5FC7" w:rsidP="00B76BF7">
            <w:pPr>
              <w:jc w:val="center"/>
              <w:rPr>
                <w:sz w:val="20"/>
              </w:rPr>
            </w:pPr>
            <w:r>
              <w:rPr>
                <w:i/>
                <w:iCs/>
                <w:sz w:val="20"/>
              </w:rPr>
              <w:t>[Plan</w:t>
            </w:r>
            <w:r w:rsidR="00B76BF7">
              <w:rPr>
                <w:i/>
                <w:iCs/>
                <w:sz w:val="20"/>
              </w:rPr>
              <w:t>ned Date of Full Implementation) 8/30/12</w:t>
            </w:r>
            <w:r w:rsidR="003F297B">
              <w:rPr>
                <w:i/>
                <w:iCs/>
                <w:sz w:val="20"/>
              </w:rPr>
              <w:t xml:space="preserve"> </w:t>
            </w:r>
          </w:p>
        </w:tc>
        <w:tc>
          <w:tcPr>
            <w:tcW w:w="1125" w:type="dxa"/>
            <w:shd w:val="clear" w:color="auto" w:fill="C0C0C0"/>
            <w:vAlign w:val="center"/>
          </w:tcPr>
          <w:p w:rsidR="00ED5FC7" w:rsidRDefault="00ED5FC7">
            <w:pPr>
              <w:jc w:val="center"/>
              <w:rPr>
                <w:sz w:val="20"/>
              </w:rPr>
            </w:pPr>
          </w:p>
        </w:tc>
        <w:tc>
          <w:tcPr>
            <w:tcW w:w="2238" w:type="dxa"/>
            <w:shd w:val="clear" w:color="auto" w:fill="CCECFF"/>
            <w:vAlign w:val="center"/>
          </w:tcPr>
          <w:p w:rsidR="00ED5FC7" w:rsidRDefault="00ED5FC7" w:rsidP="00D674B2">
            <w:pPr>
              <w:jc w:val="center"/>
              <w:rPr>
                <w:sz w:val="20"/>
              </w:rPr>
            </w:pPr>
            <w:r>
              <w:rPr>
                <w:i/>
                <w:iCs/>
                <w:sz w:val="20"/>
              </w:rPr>
              <w:t>[Planned Total Number of NACIs to be verified/completed for current  employees and contractors by</w:t>
            </w:r>
            <w:r w:rsidR="00D674B2">
              <w:rPr>
                <w:i/>
                <w:iCs/>
                <w:sz w:val="20"/>
              </w:rPr>
              <w:t xml:space="preserve"> </w:t>
            </w:r>
            <w:r w:rsidR="00B76BF7">
              <w:rPr>
                <w:i/>
                <w:iCs/>
                <w:sz w:val="20"/>
              </w:rPr>
              <w:t>06</w:t>
            </w:r>
            <w:r w:rsidR="00871053">
              <w:rPr>
                <w:i/>
                <w:iCs/>
                <w:sz w:val="20"/>
              </w:rPr>
              <w:t>/</w:t>
            </w:r>
            <w:r w:rsidR="00B76BF7">
              <w:rPr>
                <w:i/>
                <w:iCs/>
                <w:sz w:val="20"/>
              </w:rPr>
              <w:t>30/</w:t>
            </w:r>
            <w:r w:rsidR="00871053">
              <w:rPr>
                <w:i/>
                <w:iCs/>
                <w:sz w:val="20"/>
              </w:rPr>
              <w:t>12</w:t>
            </w:r>
          </w:p>
        </w:tc>
        <w:tc>
          <w:tcPr>
            <w:tcW w:w="1042" w:type="dxa"/>
            <w:shd w:val="clear" w:color="auto" w:fill="C0C0C0"/>
            <w:vAlign w:val="center"/>
          </w:tcPr>
          <w:p w:rsidR="00ED5FC7" w:rsidRDefault="00ED5FC7">
            <w:pPr>
              <w:jc w:val="center"/>
              <w:rPr>
                <w:sz w:val="20"/>
              </w:rPr>
            </w:pPr>
          </w:p>
        </w:tc>
        <w:tc>
          <w:tcPr>
            <w:tcW w:w="9038" w:type="dxa"/>
            <w:shd w:val="clear" w:color="auto" w:fill="CCECFF"/>
            <w:vAlign w:val="center"/>
          </w:tcPr>
          <w:p w:rsidR="00ED5FC7" w:rsidRDefault="00ED5FC7">
            <w:pPr>
              <w:jc w:val="center"/>
              <w:rPr>
                <w:b/>
                <w:bCs/>
                <w:i/>
                <w:iCs/>
              </w:rPr>
            </w:pPr>
            <w:r>
              <w:rPr>
                <w:b/>
                <w:bCs/>
                <w:i/>
                <w:iCs/>
              </w:rPr>
              <w:t>Next Major Milestone:</w:t>
            </w:r>
          </w:p>
          <w:p w:rsidR="001F1B00" w:rsidRDefault="00ED5FC7" w:rsidP="001F1B00">
            <w:pPr>
              <w:jc w:val="center"/>
              <w:rPr>
                <w:ins w:id="578" w:author="Teresa" w:date="2010-12-15T10:25:00Z"/>
                <w:b/>
                <w:bCs/>
                <w:i/>
                <w:iCs/>
              </w:rPr>
            </w:pPr>
            <w:r>
              <w:rPr>
                <w:b/>
                <w:bCs/>
                <w:i/>
                <w:iCs/>
              </w:rPr>
              <w:t>([MM/DD/YYYY] – "brief description of next major milestone")</w:t>
            </w:r>
          </w:p>
          <w:p w:rsidR="001F1B00" w:rsidRDefault="00AC2DB8" w:rsidP="001F1B00">
            <w:pPr>
              <w:jc w:val="center"/>
              <w:rPr>
                <w:ins w:id="579" w:author="Teresa" w:date="2010-12-15T10:24:00Z"/>
                <w:b/>
                <w:bCs/>
                <w:i/>
                <w:iCs/>
              </w:rPr>
            </w:pPr>
            <w:r>
              <w:rPr>
                <w:b/>
                <w:bCs/>
                <w:i/>
                <w:iCs/>
                <w:color w:val="4F81BD"/>
              </w:rPr>
              <w:t>All NACIs completed by 12/31/2012</w:t>
            </w:r>
          </w:p>
          <w:p w:rsidR="00F40294" w:rsidRDefault="00D674B2">
            <w:pPr>
              <w:rPr>
                <w:b/>
                <w:bCs/>
                <w:i/>
                <w:iCs/>
              </w:rPr>
              <w:pPrChange w:id="580" w:author="Teresa" w:date="2010-12-15T10:25:00Z">
                <w:pPr>
                  <w:jc w:val="center"/>
                </w:pPr>
              </w:pPrChange>
            </w:pPr>
            <w:r>
              <w:rPr>
                <w:b/>
                <w:bCs/>
                <w:i/>
                <w:iCs/>
              </w:rPr>
              <w:t xml:space="preserve">                                  </w:t>
            </w:r>
            <w:ins w:id="581" w:author="Teresa" w:date="2010-12-15T10:25:00Z">
              <w:r w:rsidR="001F1B00">
                <w:rPr>
                  <w:b/>
                  <w:bCs/>
                  <w:i/>
                  <w:iCs/>
                </w:rPr>
                <w:t xml:space="preserve"> </w:t>
              </w:r>
            </w:ins>
            <w:r w:rsidR="00AC2DB8">
              <w:rPr>
                <w:b/>
                <w:bCs/>
                <w:i/>
                <w:iCs/>
                <w:color w:val="000000"/>
              </w:rPr>
              <w:t xml:space="preserve">All </w:t>
            </w:r>
            <w:ins w:id="582" w:author="Teresa" w:date="2010-12-15T10:24:00Z">
              <w:r w:rsidR="001F1B00" w:rsidRPr="00D674B2">
                <w:rPr>
                  <w:b/>
                  <w:bCs/>
                  <w:i/>
                  <w:iCs/>
                  <w:color w:val="000000"/>
                </w:rPr>
                <w:t>employees</w:t>
              </w:r>
            </w:ins>
            <w:r w:rsidR="00AC2DB8">
              <w:rPr>
                <w:b/>
                <w:bCs/>
                <w:i/>
                <w:iCs/>
                <w:color w:val="000000"/>
              </w:rPr>
              <w:t xml:space="preserve"> issued PIV Cards</w:t>
            </w:r>
            <w:ins w:id="583" w:author="Teresa" w:date="2010-12-15T10:24:00Z">
              <w:r w:rsidR="001F1B00" w:rsidRPr="00D674B2">
                <w:rPr>
                  <w:b/>
                  <w:bCs/>
                  <w:i/>
                  <w:iCs/>
                  <w:color w:val="000000"/>
                </w:rPr>
                <w:t xml:space="preserve"> by</w:t>
              </w:r>
            </w:ins>
            <w:r w:rsidR="0097164D">
              <w:rPr>
                <w:b/>
                <w:bCs/>
                <w:i/>
                <w:iCs/>
              </w:rPr>
              <w:t xml:space="preserve"> 08/30/2012</w:t>
            </w:r>
          </w:p>
          <w:p w:rsidR="0097164D" w:rsidRDefault="0097164D" w:rsidP="0097164D">
            <w:pPr>
              <w:rPr>
                <w:i/>
                <w:iCs/>
                <w:sz w:val="20"/>
              </w:rPr>
            </w:pPr>
            <w:r>
              <w:rPr>
                <w:b/>
                <w:bCs/>
                <w:i/>
                <w:iCs/>
              </w:rPr>
              <w:t xml:space="preserve">                             PIV Cards certified every 3 years/Reissue every 10 years</w:t>
            </w:r>
          </w:p>
        </w:tc>
      </w:tr>
      <w:tr w:rsidR="001F1B00" w:rsidDel="00716DD8">
        <w:trPr>
          <w:trHeight w:val="971"/>
          <w:ins w:id="584" w:author="Teresa" w:date="2010-12-15T10:25:00Z"/>
          <w:del w:id="585" w:author="Diane" w:date="2010-12-16T07:12:00Z"/>
        </w:trPr>
        <w:tc>
          <w:tcPr>
            <w:tcW w:w="2269" w:type="dxa"/>
            <w:shd w:val="clear" w:color="auto" w:fill="CCECFF"/>
            <w:vAlign w:val="center"/>
          </w:tcPr>
          <w:p w:rsidR="001F1B00" w:rsidDel="00716DD8" w:rsidRDefault="00B76BF7" w:rsidP="007D67D5">
            <w:pPr>
              <w:jc w:val="center"/>
              <w:rPr>
                <w:ins w:id="586" w:author="Teresa" w:date="2010-12-15T10:25:00Z"/>
                <w:del w:id="587" w:author="Diane" w:date="2010-12-16T07:12:00Z"/>
                <w:i/>
                <w:iCs/>
                <w:sz w:val="20"/>
              </w:rPr>
            </w:pPr>
            <w:r>
              <w:rPr>
                <w:i/>
                <w:iCs/>
                <w:sz w:val="20"/>
              </w:rPr>
              <w:t>3</w:t>
            </w:r>
            <w:r w:rsidR="007D67D5">
              <w:rPr>
                <w:i/>
                <w:iCs/>
                <w:sz w:val="20"/>
              </w:rPr>
              <w:t>8</w:t>
            </w:r>
          </w:p>
        </w:tc>
        <w:tc>
          <w:tcPr>
            <w:tcW w:w="1125" w:type="dxa"/>
            <w:shd w:val="clear" w:color="auto" w:fill="C0C0C0"/>
            <w:vAlign w:val="center"/>
          </w:tcPr>
          <w:p w:rsidR="001F1B00" w:rsidDel="00716DD8" w:rsidRDefault="001F1B00">
            <w:pPr>
              <w:jc w:val="center"/>
              <w:rPr>
                <w:ins w:id="588" w:author="Teresa" w:date="2010-12-15T10:25:00Z"/>
                <w:del w:id="589" w:author="Diane" w:date="2010-12-16T07:12:00Z"/>
                <w:sz w:val="20"/>
              </w:rPr>
            </w:pPr>
          </w:p>
        </w:tc>
        <w:tc>
          <w:tcPr>
            <w:tcW w:w="2238" w:type="dxa"/>
            <w:shd w:val="clear" w:color="auto" w:fill="CCECFF"/>
            <w:vAlign w:val="center"/>
          </w:tcPr>
          <w:p w:rsidR="001F1B00" w:rsidDel="00716DD8" w:rsidRDefault="00B76BF7" w:rsidP="007D67D5">
            <w:pPr>
              <w:rPr>
                <w:ins w:id="590" w:author="Teresa" w:date="2010-12-15T10:25:00Z"/>
                <w:del w:id="591" w:author="Diane" w:date="2010-12-16T07:12:00Z"/>
                <w:i/>
                <w:iCs/>
                <w:sz w:val="20"/>
              </w:rPr>
            </w:pPr>
            <w:r>
              <w:rPr>
                <w:i/>
                <w:iCs/>
                <w:sz w:val="20"/>
              </w:rPr>
              <w:t>3</w:t>
            </w:r>
            <w:r w:rsidR="007D67D5">
              <w:rPr>
                <w:i/>
                <w:iCs/>
                <w:sz w:val="20"/>
              </w:rPr>
              <w:t>8</w:t>
            </w:r>
          </w:p>
        </w:tc>
        <w:tc>
          <w:tcPr>
            <w:tcW w:w="1042" w:type="dxa"/>
            <w:shd w:val="clear" w:color="auto" w:fill="C0C0C0"/>
            <w:vAlign w:val="center"/>
          </w:tcPr>
          <w:p w:rsidR="001F1B00" w:rsidDel="00716DD8" w:rsidRDefault="001F1B00">
            <w:pPr>
              <w:jc w:val="center"/>
              <w:rPr>
                <w:ins w:id="592" w:author="Teresa" w:date="2010-12-15T10:25:00Z"/>
                <w:del w:id="593" w:author="Diane" w:date="2010-12-16T07:12:00Z"/>
                <w:sz w:val="20"/>
              </w:rPr>
            </w:pPr>
          </w:p>
        </w:tc>
        <w:tc>
          <w:tcPr>
            <w:tcW w:w="9038" w:type="dxa"/>
            <w:shd w:val="clear" w:color="auto" w:fill="CCECFF"/>
            <w:vAlign w:val="center"/>
          </w:tcPr>
          <w:p w:rsidR="003F297B" w:rsidRDefault="003F297B">
            <w:pPr>
              <w:jc w:val="center"/>
              <w:rPr>
                <w:b/>
                <w:bCs/>
                <w:i/>
                <w:iCs/>
              </w:rPr>
            </w:pPr>
            <w:r>
              <w:rPr>
                <w:b/>
                <w:bCs/>
                <w:i/>
                <w:iCs/>
              </w:rPr>
              <w:t>Completion of all NACI Inves</w:t>
            </w:r>
            <w:r w:rsidR="0033785D">
              <w:rPr>
                <w:b/>
                <w:bCs/>
                <w:i/>
                <w:iCs/>
              </w:rPr>
              <w:t>tigations and BI’s by 12/31</w:t>
            </w:r>
            <w:r w:rsidR="00D674B2">
              <w:rPr>
                <w:b/>
                <w:bCs/>
                <w:i/>
                <w:iCs/>
              </w:rPr>
              <w:t>/2012</w:t>
            </w:r>
          </w:p>
          <w:p w:rsidR="001F1B00" w:rsidDel="00716DD8" w:rsidRDefault="003F297B" w:rsidP="00B76BF7">
            <w:pPr>
              <w:jc w:val="center"/>
              <w:rPr>
                <w:ins w:id="594" w:author="Teresa" w:date="2010-12-15T10:25:00Z"/>
                <w:del w:id="595" w:author="Diane" w:date="2010-12-16T07:12:00Z"/>
                <w:b/>
                <w:bCs/>
                <w:i/>
                <w:iCs/>
              </w:rPr>
            </w:pPr>
            <w:r>
              <w:rPr>
                <w:b/>
                <w:bCs/>
                <w:i/>
                <w:iCs/>
              </w:rPr>
              <w:t xml:space="preserve">Issuance of PIV Cards by </w:t>
            </w:r>
            <w:r w:rsidR="0033785D">
              <w:rPr>
                <w:b/>
                <w:bCs/>
                <w:i/>
                <w:iCs/>
              </w:rPr>
              <w:t>08</w:t>
            </w:r>
            <w:r w:rsidR="00B76BF7">
              <w:rPr>
                <w:b/>
                <w:bCs/>
                <w:i/>
                <w:iCs/>
              </w:rPr>
              <w:t>/</w:t>
            </w:r>
            <w:r w:rsidR="0033785D">
              <w:rPr>
                <w:b/>
                <w:bCs/>
                <w:i/>
                <w:iCs/>
              </w:rPr>
              <w:t>30/</w:t>
            </w:r>
            <w:r>
              <w:rPr>
                <w:b/>
                <w:bCs/>
                <w:i/>
                <w:iCs/>
              </w:rPr>
              <w:t xml:space="preserve"> 2012 </w:t>
            </w:r>
          </w:p>
        </w:tc>
      </w:tr>
    </w:tbl>
    <w:p w:rsidR="00ED5FC7" w:rsidRDefault="00ED5FC7">
      <w:pPr>
        <w:ind w:right="-720"/>
      </w:pPr>
    </w:p>
    <w:p w:rsidR="00ED5FC7" w:rsidRDefault="00ED5FC7">
      <w:pPr>
        <w:numPr>
          <w:ilvl w:val="0"/>
          <w:numId w:val="5"/>
        </w:numPr>
        <w:tabs>
          <w:tab w:val="clear" w:pos="720"/>
          <w:tab w:val="num" w:pos="360"/>
          <w:tab w:val="left" w:pos="450"/>
        </w:tabs>
        <w:ind w:left="360" w:right="90"/>
        <w:rPr>
          <w:b/>
          <w:bCs/>
          <w:sz w:val="20"/>
          <w:szCs w:val="20"/>
        </w:rPr>
      </w:pPr>
      <w:r>
        <w:br w:type="page"/>
      </w:r>
      <w:r>
        <w:rPr>
          <w:b/>
          <w:bCs/>
          <w:sz w:val="20"/>
          <w:szCs w:val="20"/>
        </w:rPr>
        <w:t>Updated Date:</w:t>
      </w:r>
      <w:r>
        <w:rPr>
          <w:sz w:val="20"/>
          <w:szCs w:val="20"/>
        </w:rPr>
        <w:t xml:space="preserve"> (representing day-1 of the 3</w:t>
      </w:r>
      <w:r>
        <w:rPr>
          <w:sz w:val="20"/>
          <w:szCs w:val="20"/>
          <w:vertAlign w:val="superscript"/>
        </w:rPr>
        <w:t>rd</w:t>
      </w:r>
      <w:r>
        <w:rPr>
          <w:sz w:val="20"/>
          <w:szCs w:val="20"/>
        </w:rPr>
        <w:t xml:space="preserve"> month of each fiscal quarter, u</w:t>
      </w:r>
      <w:r>
        <w:rPr>
          <w:sz w:val="20"/>
        </w:rPr>
        <w:t>pdates should be published on a publicly accessible website by the end of each quarter</w:t>
      </w:r>
      <w:r>
        <w:rPr>
          <w:sz w:val="20"/>
          <w:szCs w:val="20"/>
        </w:rPr>
        <w:t>)</w:t>
      </w:r>
    </w:p>
    <w:p w:rsidR="00ED5FC7" w:rsidRDefault="00ED5FC7">
      <w:pPr>
        <w:numPr>
          <w:ilvl w:val="1"/>
          <w:numId w:val="5"/>
        </w:numPr>
        <w:tabs>
          <w:tab w:val="clear" w:pos="1440"/>
          <w:tab w:val="num" w:pos="360"/>
          <w:tab w:val="left" w:pos="450"/>
          <w:tab w:val="left" w:pos="720"/>
          <w:tab w:val="num" w:pos="1080"/>
        </w:tabs>
        <w:ind w:left="720" w:right="90"/>
        <w:rPr>
          <w:sz w:val="20"/>
        </w:rPr>
      </w:pPr>
      <w:r>
        <w:rPr>
          <w:sz w:val="20"/>
        </w:rPr>
        <w:t xml:space="preserve">Each public update should represent agency status as of the indicated date.  This report should contain all historical updates thru full implementation. </w:t>
      </w:r>
    </w:p>
    <w:p w:rsidR="00ED5FC7" w:rsidRDefault="00ED5FC7">
      <w:pPr>
        <w:tabs>
          <w:tab w:val="num" w:pos="360"/>
          <w:tab w:val="left" w:pos="450"/>
          <w:tab w:val="left" w:pos="720"/>
        </w:tabs>
        <w:ind w:left="720" w:right="90" w:hanging="360"/>
        <w:rPr>
          <w:sz w:val="20"/>
        </w:rPr>
      </w:pPr>
      <w:r>
        <w:rPr>
          <w:sz w:val="20"/>
        </w:rPr>
        <w:t xml:space="preserve"> </w:t>
      </w:r>
    </w:p>
    <w:p w:rsidR="00ED5FC7" w:rsidRDefault="00ED5FC7">
      <w:pPr>
        <w:numPr>
          <w:ilvl w:val="0"/>
          <w:numId w:val="5"/>
        </w:numPr>
        <w:tabs>
          <w:tab w:val="clear" w:pos="720"/>
          <w:tab w:val="num" w:pos="360"/>
          <w:tab w:val="left" w:pos="450"/>
        </w:tabs>
        <w:ind w:left="360" w:right="90"/>
        <w:rPr>
          <w:b/>
          <w:sz w:val="20"/>
        </w:rPr>
      </w:pPr>
      <w:r>
        <w:rPr>
          <w:b/>
          <w:sz w:val="20"/>
        </w:rPr>
        <w:t xml:space="preserve">Planned Date of Full Implementation:  </w:t>
      </w:r>
    </w:p>
    <w:p w:rsidR="00ED5FC7" w:rsidRDefault="00ED5FC7">
      <w:pPr>
        <w:numPr>
          <w:ilvl w:val="1"/>
          <w:numId w:val="5"/>
        </w:numPr>
        <w:tabs>
          <w:tab w:val="clear" w:pos="1440"/>
          <w:tab w:val="num" w:pos="360"/>
          <w:tab w:val="left" w:pos="450"/>
          <w:tab w:val="left" w:pos="720"/>
          <w:tab w:val="num" w:pos="1080"/>
        </w:tabs>
        <w:ind w:left="720" w:right="90"/>
        <w:rPr>
          <w:sz w:val="20"/>
        </w:rPr>
      </w:pPr>
      <w:r>
        <w:rPr>
          <w:sz w:val="20"/>
        </w:rPr>
        <w:t>This is your agency's date for full compliance as indicated in your agency/OMB mutually agreed-upon implementation plan.</w:t>
      </w:r>
    </w:p>
    <w:p w:rsidR="00ED5FC7" w:rsidRDefault="00ED5FC7">
      <w:pPr>
        <w:numPr>
          <w:ilvl w:val="0"/>
          <w:numId w:val="5"/>
        </w:numPr>
        <w:tabs>
          <w:tab w:val="clear" w:pos="720"/>
          <w:tab w:val="num" w:pos="360"/>
          <w:tab w:val="left" w:pos="450"/>
        </w:tabs>
        <w:ind w:left="360" w:right="90"/>
        <w:rPr>
          <w:b/>
          <w:sz w:val="20"/>
        </w:rPr>
      </w:pPr>
      <w:r>
        <w:rPr>
          <w:b/>
          <w:sz w:val="20"/>
        </w:rPr>
        <w:t xml:space="preserve">Planned Total Number of NACIs (or at least equivalent) to be verified or completed and adjudicated for current  employees by Oct. 27, 2007*:  </w:t>
      </w:r>
    </w:p>
    <w:p w:rsidR="00ED5FC7" w:rsidRDefault="00ED5FC7">
      <w:pPr>
        <w:numPr>
          <w:ilvl w:val="1"/>
          <w:numId w:val="5"/>
        </w:numPr>
        <w:tabs>
          <w:tab w:val="clear" w:pos="1440"/>
          <w:tab w:val="num" w:pos="360"/>
          <w:tab w:val="left" w:pos="450"/>
          <w:tab w:val="left" w:pos="720"/>
          <w:tab w:val="num" w:pos="1080"/>
        </w:tabs>
        <w:ind w:left="720" w:right="90"/>
        <w:rPr>
          <w:sz w:val="20"/>
        </w:rPr>
      </w:pPr>
      <w:r>
        <w:rPr>
          <w:sz w:val="20"/>
        </w:rPr>
        <w:t>This represents the total number of NACIs (or at least equivalent) planned for completion by October 27, 2007.</w:t>
      </w:r>
    </w:p>
    <w:p w:rsidR="00ED5FC7" w:rsidRDefault="00ED5FC7">
      <w:pPr>
        <w:numPr>
          <w:ilvl w:val="0"/>
          <w:numId w:val="5"/>
        </w:numPr>
        <w:tabs>
          <w:tab w:val="clear" w:pos="720"/>
          <w:tab w:val="num" w:pos="360"/>
          <w:tab w:val="left" w:pos="450"/>
        </w:tabs>
        <w:ind w:left="360" w:right="90"/>
        <w:rPr>
          <w:b/>
          <w:sz w:val="20"/>
        </w:rPr>
      </w:pPr>
      <w:r>
        <w:rPr>
          <w:b/>
          <w:sz w:val="20"/>
        </w:rPr>
        <w:t xml:space="preserve">Next major milestone:  </w:t>
      </w:r>
    </w:p>
    <w:p w:rsidR="00ED5FC7" w:rsidRDefault="00ED5FC7">
      <w:pPr>
        <w:numPr>
          <w:ilvl w:val="1"/>
          <w:numId w:val="5"/>
        </w:numPr>
        <w:tabs>
          <w:tab w:val="clear" w:pos="1440"/>
          <w:tab w:val="num" w:pos="360"/>
          <w:tab w:val="left" w:pos="450"/>
          <w:tab w:val="left" w:pos="720"/>
          <w:tab w:val="num" w:pos="1080"/>
        </w:tabs>
        <w:ind w:left="720" w:right="90"/>
        <w:rPr>
          <w:sz w:val="20"/>
        </w:rPr>
      </w:pPr>
      <w:r>
        <w:rPr>
          <w:sz w:val="20"/>
        </w:rPr>
        <w:t>Briefly describe your next major milestone and include the milestone date (e.g. 10/27/2008 - 60% of employees, contractors, and other individuals received credentials).</w:t>
      </w:r>
    </w:p>
    <w:p w:rsidR="00ED5FC7" w:rsidRDefault="00ED5FC7">
      <w:pPr>
        <w:tabs>
          <w:tab w:val="left" w:pos="450"/>
          <w:tab w:val="left" w:pos="720"/>
          <w:tab w:val="num" w:pos="1080"/>
          <w:tab w:val="left" w:pos="10620"/>
        </w:tabs>
        <w:ind w:left="360" w:right="-90"/>
        <w:rPr>
          <w:sz w:val="20"/>
        </w:rPr>
      </w:pPr>
    </w:p>
    <w:p w:rsidR="00ED5FC7" w:rsidRDefault="00ED5FC7">
      <w:pPr>
        <w:numPr>
          <w:ilvl w:val="0"/>
          <w:numId w:val="5"/>
        </w:numPr>
        <w:tabs>
          <w:tab w:val="clear" w:pos="720"/>
          <w:tab w:val="num" w:pos="360"/>
          <w:tab w:val="left" w:pos="450"/>
        </w:tabs>
        <w:ind w:left="360" w:right="90"/>
        <w:rPr>
          <w:b/>
          <w:sz w:val="20"/>
        </w:rPr>
      </w:pPr>
      <w:r>
        <w:rPr>
          <w:b/>
          <w:sz w:val="20"/>
        </w:rPr>
        <w:t>Number of Employees requiring PIV credentials*</w:t>
      </w:r>
      <w:r>
        <w:rPr>
          <w:b/>
          <w:sz w:val="20"/>
        </w:rPr>
        <w:tab/>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This represents the total number of Federal employees within the agency that require PIV credentials but have not yet been issued the credentials</w:t>
      </w:r>
    </w:p>
    <w:p w:rsidR="00ED5FC7" w:rsidRDefault="00ED5FC7">
      <w:pPr>
        <w:numPr>
          <w:ilvl w:val="0"/>
          <w:numId w:val="5"/>
        </w:numPr>
        <w:tabs>
          <w:tab w:val="clear" w:pos="720"/>
          <w:tab w:val="num" w:pos="360"/>
          <w:tab w:val="left" w:pos="450"/>
        </w:tabs>
        <w:ind w:left="360" w:right="90"/>
        <w:rPr>
          <w:b/>
          <w:sz w:val="20"/>
        </w:rPr>
      </w:pPr>
      <w:r>
        <w:rPr>
          <w:b/>
          <w:sz w:val="20"/>
        </w:rPr>
        <w:t>Number of Employees requiring a NACI (or at least equivalent) that have not previously undergone a background check*</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This represents the total number of Federal employees that have not previously undergone a background check.</w:t>
      </w:r>
      <w:r>
        <w:rPr>
          <w:sz w:val="20"/>
        </w:rPr>
        <w:tab/>
      </w:r>
    </w:p>
    <w:p w:rsidR="00ED5FC7" w:rsidRDefault="00ED5FC7">
      <w:pPr>
        <w:numPr>
          <w:ilvl w:val="0"/>
          <w:numId w:val="5"/>
        </w:numPr>
        <w:tabs>
          <w:tab w:val="clear" w:pos="720"/>
          <w:tab w:val="num" w:pos="360"/>
          <w:tab w:val="left" w:pos="450"/>
        </w:tabs>
        <w:ind w:left="360" w:right="90"/>
        <w:rPr>
          <w:b/>
          <w:sz w:val="20"/>
        </w:rPr>
      </w:pPr>
      <w:r>
        <w:rPr>
          <w:b/>
          <w:sz w:val="20"/>
        </w:rPr>
        <w:t>Number of Employees requiring a NACI (or at least equivalent) with background investigation in process *</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 xml:space="preserve">This represents the number of Federal employees with background investigation currently in process. </w:t>
      </w:r>
    </w:p>
    <w:p w:rsidR="00ED5FC7" w:rsidRDefault="00ED5FC7">
      <w:pPr>
        <w:numPr>
          <w:ilvl w:val="0"/>
          <w:numId w:val="5"/>
        </w:numPr>
        <w:tabs>
          <w:tab w:val="clear" w:pos="720"/>
          <w:tab w:val="num" w:pos="360"/>
          <w:tab w:val="left" w:pos="450"/>
        </w:tabs>
        <w:ind w:left="360" w:right="90"/>
        <w:rPr>
          <w:b/>
          <w:sz w:val="20"/>
        </w:rPr>
      </w:pPr>
      <w:r>
        <w:rPr>
          <w:b/>
          <w:sz w:val="20"/>
        </w:rPr>
        <w:t xml:space="preserve">Number of Employees with completed/adjudicated NACI (or equivalent background investigation)* </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 xml:space="preserve">This represents the number of Federal employees within the agency that require PIV credentials with completed/adjudicated NACI (or equivalent with background investigation). </w:t>
      </w:r>
    </w:p>
    <w:p w:rsidR="00ED5FC7" w:rsidRDefault="00ED5FC7">
      <w:pPr>
        <w:numPr>
          <w:ilvl w:val="0"/>
          <w:numId w:val="5"/>
        </w:numPr>
        <w:tabs>
          <w:tab w:val="clear" w:pos="720"/>
          <w:tab w:val="num" w:pos="360"/>
          <w:tab w:val="left" w:pos="450"/>
        </w:tabs>
        <w:ind w:left="360" w:right="90"/>
        <w:rPr>
          <w:b/>
          <w:sz w:val="20"/>
        </w:rPr>
      </w:pPr>
      <w:r>
        <w:rPr>
          <w:b/>
          <w:sz w:val="20"/>
        </w:rPr>
        <w:t>Total Number of PIV credentials Issued to Employees*</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This represents the number of Federal employees with PIV credentials issued.  (This amount plus the “Number of Employees requiring PIV credentials” should represent the agency's full Federal workforce requiring routine access to Federal facilities and information systems.)</w:t>
      </w:r>
    </w:p>
    <w:p w:rsidR="00ED5FC7" w:rsidRDefault="00ED5FC7">
      <w:pPr>
        <w:tabs>
          <w:tab w:val="left" w:pos="450"/>
          <w:tab w:val="left" w:pos="720"/>
          <w:tab w:val="num" w:pos="1080"/>
          <w:tab w:val="left" w:pos="10620"/>
        </w:tabs>
        <w:ind w:left="360" w:right="-90"/>
        <w:rPr>
          <w:sz w:val="20"/>
        </w:rPr>
      </w:pPr>
    </w:p>
    <w:p w:rsidR="00ED5FC7" w:rsidRDefault="00ED5FC7">
      <w:pPr>
        <w:numPr>
          <w:ilvl w:val="0"/>
          <w:numId w:val="5"/>
        </w:numPr>
        <w:tabs>
          <w:tab w:val="clear" w:pos="720"/>
          <w:tab w:val="num" w:pos="360"/>
          <w:tab w:val="left" w:pos="450"/>
        </w:tabs>
        <w:ind w:left="360" w:right="90"/>
        <w:rPr>
          <w:b/>
          <w:sz w:val="20"/>
        </w:rPr>
      </w:pPr>
      <w:r>
        <w:rPr>
          <w:b/>
          <w:sz w:val="20"/>
        </w:rPr>
        <w:t xml:space="preserve">Number of Contractors requiring PIV credentials </w:t>
      </w:r>
      <w:r>
        <w:rPr>
          <w:b/>
          <w:sz w:val="20"/>
        </w:rPr>
        <w:tab/>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 xml:space="preserve"> This represents the number of contractors within agency that require PIV credentials but have not yet been issued the credentials</w:t>
      </w:r>
    </w:p>
    <w:p w:rsidR="00ED5FC7" w:rsidRDefault="00ED5FC7">
      <w:pPr>
        <w:numPr>
          <w:ilvl w:val="0"/>
          <w:numId w:val="5"/>
        </w:numPr>
        <w:tabs>
          <w:tab w:val="clear" w:pos="720"/>
          <w:tab w:val="num" w:pos="360"/>
          <w:tab w:val="left" w:pos="450"/>
        </w:tabs>
        <w:ind w:left="360" w:right="90"/>
        <w:rPr>
          <w:b/>
          <w:sz w:val="20"/>
        </w:rPr>
      </w:pPr>
      <w:r>
        <w:rPr>
          <w:b/>
          <w:sz w:val="20"/>
        </w:rPr>
        <w:t>Number of Contractors requiring NACIs (or at least equivalent) that have not previously undergone a background check</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This represents the total number of contractors that have not previously undergone a background check.</w:t>
      </w:r>
      <w:r>
        <w:rPr>
          <w:sz w:val="20"/>
        </w:rPr>
        <w:tab/>
      </w:r>
      <w:r>
        <w:rPr>
          <w:sz w:val="20"/>
        </w:rPr>
        <w:tab/>
      </w:r>
    </w:p>
    <w:p w:rsidR="00ED5FC7" w:rsidRDefault="00ED5FC7">
      <w:pPr>
        <w:numPr>
          <w:ilvl w:val="0"/>
          <w:numId w:val="5"/>
        </w:numPr>
        <w:tabs>
          <w:tab w:val="clear" w:pos="720"/>
          <w:tab w:val="num" w:pos="360"/>
          <w:tab w:val="left" w:pos="450"/>
        </w:tabs>
        <w:ind w:left="360" w:right="90"/>
        <w:rPr>
          <w:b/>
          <w:sz w:val="20"/>
        </w:rPr>
      </w:pPr>
      <w:r>
        <w:rPr>
          <w:b/>
          <w:sz w:val="20"/>
        </w:rPr>
        <w:t xml:space="preserve">Number of Contractors requiring a NACI (or at least equivalent) with background investigation in process  </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This represents the number of contractors with background investigation currently in process.</w:t>
      </w:r>
    </w:p>
    <w:p w:rsidR="00ED5FC7" w:rsidRDefault="00ED5FC7">
      <w:pPr>
        <w:numPr>
          <w:ilvl w:val="0"/>
          <w:numId w:val="5"/>
        </w:numPr>
        <w:tabs>
          <w:tab w:val="clear" w:pos="720"/>
          <w:tab w:val="num" w:pos="360"/>
          <w:tab w:val="left" w:pos="450"/>
        </w:tabs>
        <w:ind w:left="360" w:right="90"/>
        <w:rPr>
          <w:b/>
          <w:sz w:val="20"/>
        </w:rPr>
      </w:pPr>
      <w:r>
        <w:rPr>
          <w:b/>
          <w:sz w:val="20"/>
        </w:rPr>
        <w:t xml:space="preserve">Number of Contractors with completed/adjudicated NACI (or equivalent background investigation)* </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 xml:space="preserve">This represents the number of Contractors that require PIV credentials with completed/adjudicated NACI (or equivalent with background investigation). </w:t>
      </w:r>
    </w:p>
    <w:p w:rsidR="00ED5FC7" w:rsidRDefault="00ED5FC7">
      <w:pPr>
        <w:numPr>
          <w:ilvl w:val="0"/>
          <w:numId w:val="5"/>
        </w:numPr>
        <w:tabs>
          <w:tab w:val="clear" w:pos="720"/>
          <w:tab w:val="num" w:pos="360"/>
          <w:tab w:val="left" w:pos="450"/>
        </w:tabs>
        <w:ind w:left="360" w:right="90"/>
        <w:rPr>
          <w:b/>
          <w:sz w:val="20"/>
        </w:rPr>
      </w:pPr>
      <w:r>
        <w:rPr>
          <w:b/>
          <w:sz w:val="20"/>
        </w:rPr>
        <w:t>Total Number of PIV credentials Issued to Contractors</w:t>
      </w:r>
      <w:r>
        <w:rPr>
          <w:b/>
          <w:sz w:val="20"/>
        </w:rPr>
        <w:tab/>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This represents the number of contractors with PIV credentials issued</w:t>
      </w:r>
    </w:p>
    <w:p w:rsidR="00ED5FC7" w:rsidRDefault="00ED5FC7">
      <w:pPr>
        <w:tabs>
          <w:tab w:val="left" w:pos="450"/>
          <w:tab w:val="left" w:pos="720"/>
          <w:tab w:val="num" w:pos="1080"/>
          <w:tab w:val="left" w:pos="10620"/>
        </w:tabs>
        <w:ind w:left="360" w:right="-90"/>
        <w:rPr>
          <w:sz w:val="20"/>
        </w:rPr>
      </w:pPr>
    </w:p>
    <w:p w:rsidR="00ED5FC7" w:rsidRDefault="00ED5FC7">
      <w:pPr>
        <w:numPr>
          <w:ilvl w:val="0"/>
          <w:numId w:val="5"/>
        </w:numPr>
        <w:tabs>
          <w:tab w:val="clear" w:pos="720"/>
          <w:tab w:val="num" w:pos="360"/>
          <w:tab w:val="left" w:pos="450"/>
        </w:tabs>
        <w:ind w:left="360" w:right="90"/>
        <w:rPr>
          <w:b/>
          <w:sz w:val="20"/>
        </w:rPr>
      </w:pPr>
      <w:r>
        <w:rPr>
          <w:b/>
          <w:sz w:val="20"/>
        </w:rPr>
        <w:t>Number of other individuals (e.g. guest researchers) requiring PIV credentials</w:t>
      </w:r>
      <w:r>
        <w:rPr>
          <w:b/>
          <w:sz w:val="20"/>
        </w:rPr>
        <w:tab/>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 xml:space="preserve">This represents the number of other individuals within agency that require PIV credentials but have not yet been issued the credentials.  </w:t>
      </w:r>
    </w:p>
    <w:p w:rsidR="00ED5FC7" w:rsidRDefault="00ED5FC7">
      <w:pPr>
        <w:numPr>
          <w:ilvl w:val="0"/>
          <w:numId w:val="5"/>
        </w:numPr>
        <w:tabs>
          <w:tab w:val="clear" w:pos="720"/>
          <w:tab w:val="num" w:pos="360"/>
          <w:tab w:val="left" w:pos="450"/>
        </w:tabs>
        <w:ind w:left="360" w:right="90"/>
        <w:rPr>
          <w:b/>
          <w:sz w:val="20"/>
        </w:rPr>
      </w:pPr>
      <w:r>
        <w:rPr>
          <w:b/>
          <w:sz w:val="20"/>
        </w:rPr>
        <w:t>Number of other individuals (e.g. guest researchers) requiring NACIs (or at least equivalent) that have not previously undergone a background check</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This represents the total number of other individuals that have not previously undergone a background check.</w:t>
      </w:r>
      <w:r>
        <w:rPr>
          <w:sz w:val="20"/>
        </w:rPr>
        <w:tab/>
      </w:r>
    </w:p>
    <w:p w:rsidR="00ED5FC7" w:rsidRDefault="00ED5FC7">
      <w:pPr>
        <w:numPr>
          <w:ilvl w:val="0"/>
          <w:numId w:val="5"/>
        </w:numPr>
        <w:tabs>
          <w:tab w:val="clear" w:pos="720"/>
          <w:tab w:val="num" w:pos="360"/>
          <w:tab w:val="left" w:pos="450"/>
        </w:tabs>
        <w:ind w:left="360" w:right="90"/>
        <w:rPr>
          <w:b/>
          <w:sz w:val="20"/>
        </w:rPr>
      </w:pPr>
      <w:r>
        <w:rPr>
          <w:b/>
          <w:sz w:val="20"/>
        </w:rPr>
        <w:t>Number of other individuals requiring a NACI (or at least equivalent) with background investigation in process</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 xml:space="preserve"> This represents the number of other individuals with background investigation currently in process.</w:t>
      </w:r>
    </w:p>
    <w:p w:rsidR="00ED5FC7" w:rsidRDefault="00ED5FC7">
      <w:pPr>
        <w:numPr>
          <w:ilvl w:val="0"/>
          <w:numId w:val="5"/>
        </w:numPr>
        <w:tabs>
          <w:tab w:val="clear" w:pos="720"/>
          <w:tab w:val="num" w:pos="360"/>
          <w:tab w:val="left" w:pos="450"/>
        </w:tabs>
        <w:ind w:left="360" w:right="90"/>
        <w:rPr>
          <w:b/>
          <w:sz w:val="20"/>
        </w:rPr>
      </w:pPr>
      <w:r>
        <w:rPr>
          <w:b/>
          <w:sz w:val="20"/>
        </w:rPr>
        <w:t xml:space="preserve">Number of other individuals with completed/adjudicated NACI (or equivalent background investigation)* </w:t>
      </w:r>
    </w:p>
    <w:p w:rsidR="00ED5FC7" w:rsidRDefault="00ED5FC7">
      <w:pPr>
        <w:numPr>
          <w:ilvl w:val="1"/>
          <w:numId w:val="5"/>
        </w:numPr>
        <w:tabs>
          <w:tab w:val="clear" w:pos="1440"/>
          <w:tab w:val="num" w:pos="360"/>
          <w:tab w:val="left" w:pos="450"/>
          <w:tab w:val="left" w:pos="720"/>
          <w:tab w:val="num" w:pos="1080"/>
          <w:tab w:val="left" w:pos="10620"/>
        </w:tabs>
        <w:ind w:left="720" w:right="-90"/>
        <w:rPr>
          <w:sz w:val="20"/>
        </w:rPr>
      </w:pPr>
      <w:r>
        <w:rPr>
          <w:sz w:val="20"/>
        </w:rPr>
        <w:t xml:space="preserve">This represents the number of other individuals that require PIV credentials with completed/adjudicated NACI (or equivalent background investigation). </w:t>
      </w:r>
    </w:p>
    <w:p w:rsidR="00ED5FC7" w:rsidRDefault="00ED5FC7">
      <w:pPr>
        <w:numPr>
          <w:ilvl w:val="0"/>
          <w:numId w:val="5"/>
        </w:numPr>
        <w:tabs>
          <w:tab w:val="clear" w:pos="720"/>
          <w:tab w:val="num" w:pos="360"/>
          <w:tab w:val="left" w:pos="450"/>
        </w:tabs>
        <w:ind w:left="360" w:right="90"/>
        <w:rPr>
          <w:b/>
          <w:sz w:val="20"/>
        </w:rPr>
      </w:pPr>
      <w:r>
        <w:rPr>
          <w:b/>
          <w:sz w:val="20"/>
        </w:rPr>
        <w:t>Total Number of PIV credentials issued to individuals other than employees or contractors (e.g. guest researchers)</w:t>
      </w:r>
    </w:p>
    <w:p w:rsidR="00ED5FC7" w:rsidRDefault="00ED5FC7">
      <w:pPr>
        <w:numPr>
          <w:ilvl w:val="1"/>
          <w:numId w:val="5"/>
        </w:numPr>
        <w:tabs>
          <w:tab w:val="clear" w:pos="1440"/>
          <w:tab w:val="num" w:pos="360"/>
          <w:tab w:val="left" w:pos="450"/>
          <w:tab w:val="left" w:pos="720"/>
          <w:tab w:val="num" w:pos="1080"/>
          <w:tab w:val="left" w:pos="10620"/>
        </w:tabs>
        <w:ind w:left="720" w:right="-90"/>
      </w:pPr>
      <w:r>
        <w:rPr>
          <w:sz w:val="20"/>
        </w:rPr>
        <w:t xml:space="preserve">This represents the number of other individuals with PIV credentials issued.  </w:t>
      </w:r>
    </w:p>
    <w:sectPr w:rsidR="00ED5FC7" w:rsidSect="007D3557">
      <w:headerReference w:type="default" r:id="rId8"/>
      <w:pgSz w:w="20160" w:h="12240" w:orient="landscape" w:code="5"/>
      <w:pgMar w:top="576" w:right="864" w:bottom="720" w:left="720"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680" w:rsidRDefault="00627680">
      <w:r>
        <w:separator/>
      </w:r>
    </w:p>
  </w:endnote>
  <w:endnote w:type="continuationSeparator" w:id="0">
    <w:p w:rsidR="00627680" w:rsidRDefault="00627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680" w:rsidRDefault="00627680">
      <w:r>
        <w:separator/>
      </w:r>
    </w:p>
  </w:footnote>
  <w:footnote w:type="continuationSeparator" w:id="0">
    <w:p w:rsidR="00627680" w:rsidRDefault="00627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FC7" w:rsidRDefault="00ED5FC7">
    <w:pPr>
      <w:pStyle w:val="Header"/>
      <w:jc w:val="center"/>
      <w:rPr>
        <w:b/>
      </w:rPr>
    </w:pPr>
    <w:r>
      <w:rPr>
        <w:b/>
      </w:rPr>
      <w:t>HSPD-12 Implementation Status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7E65"/>
    <w:multiLevelType w:val="hybridMultilevel"/>
    <w:tmpl w:val="825A3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084F20"/>
    <w:multiLevelType w:val="hybridMultilevel"/>
    <w:tmpl w:val="7E560F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4C63EA"/>
    <w:multiLevelType w:val="hybridMultilevel"/>
    <w:tmpl w:val="BC8CBD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4821DA"/>
    <w:multiLevelType w:val="hybridMultilevel"/>
    <w:tmpl w:val="B2F4C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A644CF"/>
    <w:multiLevelType w:val="hybridMultilevel"/>
    <w:tmpl w:val="03B216E8"/>
    <w:lvl w:ilvl="0" w:tplc="6E401BE8">
      <w:numFmt w:val="bullet"/>
      <w:lvlText w:val=""/>
      <w:lvlJc w:val="left"/>
      <w:pPr>
        <w:tabs>
          <w:tab w:val="num" w:pos="1080"/>
        </w:tabs>
        <w:ind w:left="1080" w:hanging="360"/>
      </w:pPr>
      <w:rPr>
        <w:rFonts w:ascii="Symbol" w:eastAsia="Times New Roman" w:hAnsi="Symbo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15:restartNumberingAfterBreak="0">
    <w:nsid w:val="625A6714"/>
    <w:multiLevelType w:val="hybridMultilevel"/>
    <w:tmpl w:val="6D7CA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AC1647"/>
    <w:rsid w:val="0001076B"/>
    <w:rsid w:val="00024C7E"/>
    <w:rsid w:val="000317D0"/>
    <w:rsid w:val="00046B0C"/>
    <w:rsid w:val="000715C0"/>
    <w:rsid w:val="00087DE1"/>
    <w:rsid w:val="000C43DE"/>
    <w:rsid w:val="000D6C8D"/>
    <w:rsid w:val="000E67EA"/>
    <w:rsid w:val="000F27C0"/>
    <w:rsid w:val="00100E5B"/>
    <w:rsid w:val="001219C6"/>
    <w:rsid w:val="00121BDE"/>
    <w:rsid w:val="00133289"/>
    <w:rsid w:val="0014059B"/>
    <w:rsid w:val="0016216F"/>
    <w:rsid w:val="001A7842"/>
    <w:rsid w:val="001C0567"/>
    <w:rsid w:val="001C5D2A"/>
    <w:rsid w:val="001E4F77"/>
    <w:rsid w:val="001E5BE6"/>
    <w:rsid w:val="001F1B00"/>
    <w:rsid w:val="002036DE"/>
    <w:rsid w:val="00210FF5"/>
    <w:rsid w:val="0021103A"/>
    <w:rsid w:val="0021213D"/>
    <w:rsid w:val="00234DDF"/>
    <w:rsid w:val="0024036D"/>
    <w:rsid w:val="00240782"/>
    <w:rsid w:val="00262D56"/>
    <w:rsid w:val="00280A62"/>
    <w:rsid w:val="00283CAE"/>
    <w:rsid w:val="0028438C"/>
    <w:rsid w:val="00292FFA"/>
    <w:rsid w:val="00297609"/>
    <w:rsid w:val="002A56F5"/>
    <w:rsid w:val="002C29DF"/>
    <w:rsid w:val="002D077A"/>
    <w:rsid w:val="002E0FB0"/>
    <w:rsid w:val="00305F10"/>
    <w:rsid w:val="0033785D"/>
    <w:rsid w:val="00340C01"/>
    <w:rsid w:val="0034197F"/>
    <w:rsid w:val="00360201"/>
    <w:rsid w:val="00371CDE"/>
    <w:rsid w:val="003727EA"/>
    <w:rsid w:val="00377685"/>
    <w:rsid w:val="003B1915"/>
    <w:rsid w:val="003F297B"/>
    <w:rsid w:val="003F5B60"/>
    <w:rsid w:val="00407733"/>
    <w:rsid w:val="00410A25"/>
    <w:rsid w:val="00415A25"/>
    <w:rsid w:val="00422EDA"/>
    <w:rsid w:val="00450DE1"/>
    <w:rsid w:val="00451241"/>
    <w:rsid w:val="00456365"/>
    <w:rsid w:val="00486DD7"/>
    <w:rsid w:val="004F0E78"/>
    <w:rsid w:val="005053B3"/>
    <w:rsid w:val="00510A2A"/>
    <w:rsid w:val="00511CB1"/>
    <w:rsid w:val="005219D2"/>
    <w:rsid w:val="005943BA"/>
    <w:rsid w:val="005A68F8"/>
    <w:rsid w:val="005A700B"/>
    <w:rsid w:val="005C1F2E"/>
    <w:rsid w:val="005F0447"/>
    <w:rsid w:val="00605C14"/>
    <w:rsid w:val="006126B8"/>
    <w:rsid w:val="00627680"/>
    <w:rsid w:val="00643A41"/>
    <w:rsid w:val="006644E6"/>
    <w:rsid w:val="00672F18"/>
    <w:rsid w:val="006910BC"/>
    <w:rsid w:val="006B4675"/>
    <w:rsid w:val="006D32AC"/>
    <w:rsid w:val="006E10A1"/>
    <w:rsid w:val="006F0E10"/>
    <w:rsid w:val="006F6644"/>
    <w:rsid w:val="00704E5A"/>
    <w:rsid w:val="00716DD8"/>
    <w:rsid w:val="00723C51"/>
    <w:rsid w:val="00733FA8"/>
    <w:rsid w:val="00734056"/>
    <w:rsid w:val="007421C6"/>
    <w:rsid w:val="00752DC1"/>
    <w:rsid w:val="007608AC"/>
    <w:rsid w:val="00775C08"/>
    <w:rsid w:val="007A1371"/>
    <w:rsid w:val="007B67ED"/>
    <w:rsid w:val="007D3557"/>
    <w:rsid w:val="007D67D5"/>
    <w:rsid w:val="007F0628"/>
    <w:rsid w:val="007F3E41"/>
    <w:rsid w:val="008477FD"/>
    <w:rsid w:val="0086341E"/>
    <w:rsid w:val="00871053"/>
    <w:rsid w:val="008979B5"/>
    <w:rsid w:val="008A56B5"/>
    <w:rsid w:val="008D6510"/>
    <w:rsid w:val="0091748F"/>
    <w:rsid w:val="00924E68"/>
    <w:rsid w:val="00935EBF"/>
    <w:rsid w:val="009529F5"/>
    <w:rsid w:val="0097164D"/>
    <w:rsid w:val="00994EC6"/>
    <w:rsid w:val="009A7303"/>
    <w:rsid w:val="009A7791"/>
    <w:rsid w:val="009A7A5E"/>
    <w:rsid w:val="009B3F2D"/>
    <w:rsid w:val="009B6219"/>
    <w:rsid w:val="00A0465E"/>
    <w:rsid w:val="00A21A1A"/>
    <w:rsid w:val="00A6088A"/>
    <w:rsid w:val="00A80BF7"/>
    <w:rsid w:val="00A925C9"/>
    <w:rsid w:val="00A926F3"/>
    <w:rsid w:val="00AA6B92"/>
    <w:rsid w:val="00AC1647"/>
    <w:rsid w:val="00AC2DB8"/>
    <w:rsid w:val="00AC5027"/>
    <w:rsid w:val="00AE106A"/>
    <w:rsid w:val="00AF3AFB"/>
    <w:rsid w:val="00AF6C4A"/>
    <w:rsid w:val="00B16979"/>
    <w:rsid w:val="00B36F35"/>
    <w:rsid w:val="00B47EE8"/>
    <w:rsid w:val="00B50DB2"/>
    <w:rsid w:val="00B522C5"/>
    <w:rsid w:val="00B52C97"/>
    <w:rsid w:val="00B5795E"/>
    <w:rsid w:val="00B66E1F"/>
    <w:rsid w:val="00B73E89"/>
    <w:rsid w:val="00B76BF7"/>
    <w:rsid w:val="00B940F0"/>
    <w:rsid w:val="00BC6669"/>
    <w:rsid w:val="00C05E15"/>
    <w:rsid w:val="00C24ADF"/>
    <w:rsid w:val="00C27C89"/>
    <w:rsid w:val="00C548EF"/>
    <w:rsid w:val="00C66F99"/>
    <w:rsid w:val="00C80EC7"/>
    <w:rsid w:val="00CA55A5"/>
    <w:rsid w:val="00CB3B15"/>
    <w:rsid w:val="00CB74F2"/>
    <w:rsid w:val="00D1205D"/>
    <w:rsid w:val="00D33E1D"/>
    <w:rsid w:val="00D674B2"/>
    <w:rsid w:val="00D72BEE"/>
    <w:rsid w:val="00DC0FFC"/>
    <w:rsid w:val="00DC41AD"/>
    <w:rsid w:val="00DC48BA"/>
    <w:rsid w:val="00DE3EED"/>
    <w:rsid w:val="00DE7AC9"/>
    <w:rsid w:val="00DF068E"/>
    <w:rsid w:val="00E11FF6"/>
    <w:rsid w:val="00E9426C"/>
    <w:rsid w:val="00EB1205"/>
    <w:rsid w:val="00ED54C8"/>
    <w:rsid w:val="00ED5FC7"/>
    <w:rsid w:val="00EE6F4E"/>
    <w:rsid w:val="00F32E8F"/>
    <w:rsid w:val="00F40294"/>
    <w:rsid w:val="00F41A8E"/>
    <w:rsid w:val="00F430B5"/>
    <w:rsid w:val="00F6001F"/>
    <w:rsid w:val="00F6322B"/>
    <w:rsid w:val="00F932CA"/>
    <w:rsid w:val="00F93B7D"/>
    <w:rsid w:val="00FA3EC5"/>
    <w:rsid w:val="00FA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6E3F4"/>
  <w15:docId w15:val="{8B64C28A-A980-424E-875F-D62F0FB0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675"/>
    <w:rPr>
      <w:sz w:val="24"/>
      <w:szCs w:val="24"/>
    </w:rPr>
  </w:style>
  <w:style w:type="paragraph" w:styleId="Heading1">
    <w:name w:val="heading 1"/>
    <w:basedOn w:val="Normal"/>
    <w:next w:val="Normal"/>
    <w:qFormat/>
    <w:rsid w:val="006B467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B467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B467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B4675"/>
    <w:rPr>
      <w:rFonts w:ascii="Tahoma" w:hAnsi="Tahoma" w:cs="Tahoma"/>
      <w:sz w:val="16"/>
      <w:szCs w:val="16"/>
    </w:rPr>
  </w:style>
  <w:style w:type="paragraph" w:styleId="Header">
    <w:name w:val="header"/>
    <w:basedOn w:val="Normal"/>
    <w:semiHidden/>
    <w:rsid w:val="006B4675"/>
    <w:pPr>
      <w:tabs>
        <w:tab w:val="center" w:pos="4320"/>
        <w:tab w:val="right" w:pos="8640"/>
      </w:tabs>
    </w:pPr>
  </w:style>
  <w:style w:type="paragraph" w:styleId="Footer">
    <w:name w:val="footer"/>
    <w:basedOn w:val="Normal"/>
    <w:semiHidden/>
    <w:rsid w:val="006B4675"/>
    <w:pPr>
      <w:tabs>
        <w:tab w:val="center" w:pos="4320"/>
        <w:tab w:val="right" w:pos="8640"/>
      </w:tabs>
    </w:pPr>
  </w:style>
  <w:style w:type="character" w:styleId="PageNumber">
    <w:name w:val="page number"/>
    <w:basedOn w:val="DefaultParagraphFont"/>
    <w:semiHidden/>
    <w:rsid w:val="006B4675"/>
  </w:style>
  <w:style w:type="character" w:styleId="CommentReference">
    <w:name w:val="annotation reference"/>
    <w:basedOn w:val="DefaultParagraphFont"/>
    <w:semiHidden/>
    <w:rsid w:val="006B4675"/>
    <w:rPr>
      <w:sz w:val="16"/>
      <w:szCs w:val="16"/>
    </w:rPr>
  </w:style>
  <w:style w:type="paragraph" w:styleId="CommentText">
    <w:name w:val="annotation text"/>
    <w:basedOn w:val="Normal"/>
    <w:semiHidden/>
    <w:rsid w:val="006B4675"/>
    <w:rPr>
      <w:sz w:val="20"/>
      <w:szCs w:val="20"/>
    </w:rPr>
  </w:style>
  <w:style w:type="paragraph" w:styleId="CommentSubject">
    <w:name w:val="annotation subject"/>
    <w:basedOn w:val="CommentText"/>
    <w:next w:val="CommentText"/>
    <w:semiHidden/>
    <w:rsid w:val="006B4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949AC-4EC3-4375-92AF-7006CDBD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FY05 MOU Instructions for the Presidential E-Gov Initiatives</vt:lpstr>
    </vt:vector>
  </TitlesOfParts>
  <Company>EOP</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FY05 MOU Instructions for the Presidential E-Gov Initiatives</dc:title>
  <dc:creator>gallimore_j</dc:creator>
  <cp:lastModifiedBy>Teresa Slater</cp:lastModifiedBy>
  <cp:revision>34</cp:revision>
  <cp:lastPrinted>2021-09-01T20:09:00Z</cp:lastPrinted>
  <dcterms:created xsi:type="dcterms:W3CDTF">2015-09-21T22:12:00Z</dcterms:created>
  <dcterms:modified xsi:type="dcterms:W3CDTF">2021-12-14T19:45:00Z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